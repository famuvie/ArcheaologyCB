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9BD" w:rsidRDefault="00601FB9">
      <w:pPr>
        <w:spacing w:line="240" w:lineRule="auto"/>
        <w:ind w:left="1440" w:firstLine="720"/>
        <w:rPr>
          <w:rFonts w:ascii="Calibri Light" w:hAnsi="Calibri Light"/>
          <w:b/>
        </w:rPr>
      </w:pPr>
      <w:proofErr w:type="gramStart"/>
      <w:r>
        <w:rPr>
          <w:rFonts w:ascii="Calibri Light" w:hAnsi="Calibri Light"/>
          <w:b/>
        </w:rPr>
        <w:t>GEOSTATISTICAL MODELLING USING NON-EUCLIDEAN DISTANCES AND SPATIAL DEMARCATIONS.</w:t>
      </w:r>
      <w:proofErr w:type="gramEnd"/>
      <w:r>
        <w:rPr>
          <w:rFonts w:ascii="Calibri Light" w:hAnsi="Calibri Light"/>
          <w:b/>
        </w:rPr>
        <w:t xml:space="preserve"> </w:t>
      </w:r>
      <w:proofErr w:type="gramStart"/>
      <w:r>
        <w:rPr>
          <w:rFonts w:ascii="Calibri Light" w:hAnsi="Calibri Light"/>
          <w:b/>
        </w:rPr>
        <w:t>A CASE STUDY FROM THE ANALYSIS OF CHEMICAL SOIL COMPOSITION IN ARCHAEOLOGICAL FLOORS IN TEOTIHUACÁN (MÉXICO).</w:t>
      </w:r>
      <w:proofErr w:type="gramEnd"/>
      <w:r>
        <w:rPr>
          <w:rFonts w:ascii="Calibri Light" w:hAnsi="Calibri Light"/>
          <w:b/>
        </w:rPr>
        <w:t xml:space="preserve"> </w:t>
      </w:r>
    </w:p>
    <w:p w:rsidR="00D909BD" w:rsidRDefault="00601FB9">
      <w:pPr>
        <w:spacing w:after="0" w:line="240" w:lineRule="auto"/>
        <w:rPr>
          <w:rFonts w:ascii="Calibri Light" w:hAnsi="Calibri Light"/>
        </w:rPr>
      </w:pPr>
      <w:r>
        <w:rPr>
          <w:rFonts w:ascii="Calibri Light" w:hAnsi="Calibri Light"/>
        </w:rPr>
        <w:t>Joan NEGRE PÉREZ (corresponding author)</w:t>
      </w:r>
    </w:p>
    <w:p w:rsidR="00D909BD" w:rsidRDefault="00601FB9">
      <w:pPr>
        <w:spacing w:after="0" w:line="240" w:lineRule="auto"/>
        <w:rPr>
          <w:rFonts w:ascii="Calibri Light" w:hAnsi="Calibri Light"/>
        </w:rPr>
      </w:pPr>
      <w:r>
        <w:rPr>
          <w:rFonts w:ascii="Calibri Light" w:hAnsi="Calibri Light"/>
        </w:rPr>
        <w:t xml:space="preserve">Austral Centre for </w:t>
      </w:r>
      <w:r>
        <w:rPr>
          <w:rFonts w:ascii="Calibri Light" w:hAnsi="Calibri Light"/>
        </w:rPr>
        <w:t>Scientific Research</w:t>
      </w:r>
    </w:p>
    <w:p w:rsidR="00D909BD" w:rsidRDefault="00601FB9">
      <w:pPr>
        <w:spacing w:after="0" w:line="240" w:lineRule="auto"/>
        <w:rPr>
          <w:rFonts w:ascii="Calibri Light" w:hAnsi="Calibri Light"/>
        </w:rPr>
      </w:pPr>
      <w:r>
        <w:rPr>
          <w:rFonts w:ascii="Calibri Light" w:hAnsi="Calibri Light"/>
        </w:rPr>
        <w:t>National Research Council for Scientific and Technological Research</w:t>
      </w:r>
    </w:p>
    <w:p w:rsidR="00D909BD" w:rsidRPr="00453226" w:rsidRDefault="00601FB9">
      <w:pPr>
        <w:spacing w:after="0" w:line="240" w:lineRule="auto"/>
        <w:rPr>
          <w:rFonts w:ascii="Calibri Light" w:hAnsi="Calibri Light"/>
          <w:lang w:val="es-ES"/>
        </w:rPr>
      </w:pPr>
      <w:r w:rsidRPr="00453226">
        <w:rPr>
          <w:rFonts w:ascii="Calibri Light" w:hAnsi="Calibri Light"/>
          <w:lang w:val="es-ES"/>
        </w:rPr>
        <w:t>B. Houssay, 200 E-9410 Ushuaia (Tierra del Fuego, Argentina)</w:t>
      </w:r>
    </w:p>
    <w:p w:rsidR="00D909BD" w:rsidRPr="00453226" w:rsidRDefault="00601FB9">
      <w:pPr>
        <w:spacing w:line="240" w:lineRule="auto"/>
        <w:rPr>
          <w:rFonts w:ascii="Calibri Light" w:hAnsi="Calibri Light"/>
          <w:lang w:val="es-ES"/>
        </w:rPr>
      </w:pPr>
      <w:r w:rsidRPr="00453226">
        <w:rPr>
          <w:rFonts w:ascii="Calibri Light" w:hAnsi="Calibri Light"/>
          <w:lang w:val="es-ES"/>
        </w:rPr>
        <w:t>negreperez@gmail.com</w:t>
      </w:r>
    </w:p>
    <w:p w:rsidR="00D909BD" w:rsidRPr="00453226" w:rsidRDefault="00601FB9">
      <w:pPr>
        <w:spacing w:after="0" w:line="240" w:lineRule="auto"/>
        <w:rPr>
          <w:rFonts w:ascii="Calibri Light" w:hAnsi="Calibri Light"/>
          <w:lang w:val="es-ES"/>
        </w:rPr>
      </w:pPr>
      <w:r w:rsidRPr="00453226">
        <w:rPr>
          <w:rFonts w:ascii="Calibri Light" w:hAnsi="Calibri Light"/>
          <w:lang w:val="es-ES"/>
        </w:rPr>
        <w:t>Facundo MUÑOZ</w:t>
      </w:r>
      <w:del w:id="0" w:author="Facundo Muñoz" w:date="2015-06-10T14:38:00Z">
        <w:r w:rsidRPr="00453226" w:rsidDel="00453226">
          <w:rPr>
            <w:rFonts w:ascii="Calibri Light" w:hAnsi="Calibri Light"/>
            <w:lang w:val="es-ES"/>
          </w:rPr>
          <w:delText xml:space="preserve"> </w:delText>
        </w:r>
        <w:r w:rsidRPr="00453226" w:rsidDel="00453226">
          <w:rPr>
            <w:rFonts w:ascii="Calibri Light" w:hAnsi="Calibri Light"/>
            <w:lang w:val="es-ES"/>
          </w:rPr>
          <w:delText>MARTÍN</w:delText>
        </w:r>
      </w:del>
    </w:p>
    <w:p w:rsidR="005024ED" w:rsidRPr="005024ED" w:rsidRDefault="005024ED" w:rsidP="005024ED">
      <w:pPr>
        <w:spacing w:after="0" w:line="240" w:lineRule="auto"/>
        <w:rPr>
          <w:ins w:id="1" w:author="Facundo Muñoz" w:date="2015-06-10T14:54:00Z"/>
          <w:rFonts w:ascii="Calibri Light" w:hAnsi="Calibri Light"/>
          <w:lang w:val="es-ES"/>
          <w:rPrChange w:id="2" w:author="Facundo Muñoz" w:date="2015-06-10T14:54:00Z">
            <w:rPr>
              <w:ins w:id="3" w:author="Facundo Muñoz" w:date="2015-06-10T14:54:00Z"/>
              <w:rFonts w:ascii="Calibri Light" w:hAnsi="Calibri Light"/>
            </w:rPr>
          </w:rPrChange>
        </w:rPr>
      </w:pPr>
      <w:ins w:id="4" w:author="Facundo Muñoz" w:date="2015-06-10T14:54:00Z">
        <w:r w:rsidRPr="005024ED">
          <w:rPr>
            <w:rFonts w:ascii="Calibri Light" w:hAnsi="Calibri Light"/>
            <w:lang w:val="es-ES"/>
            <w:rPrChange w:id="5" w:author="Facundo Muñoz" w:date="2015-06-10T14:54:00Z">
              <w:rPr>
                <w:rFonts w:ascii="Calibri Light" w:hAnsi="Calibri Light"/>
              </w:rPr>
            </w:rPrChange>
          </w:rPr>
          <w:t xml:space="preserve">UR0588 </w:t>
        </w:r>
        <w:proofErr w:type="spellStart"/>
        <w:r w:rsidRPr="005024ED">
          <w:rPr>
            <w:rFonts w:ascii="Calibri Light" w:hAnsi="Calibri Light"/>
            <w:lang w:val="es-ES"/>
            <w:rPrChange w:id="6" w:author="Facundo Muñoz" w:date="2015-06-10T14:54:00Z">
              <w:rPr>
                <w:rFonts w:ascii="Calibri Light" w:hAnsi="Calibri Light"/>
              </w:rPr>
            </w:rPrChange>
          </w:rPr>
          <w:t>Unité</w:t>
        </w:r>
        <w:proofErr w:type="spellEnd"/>
        <w:r w:rsidRPr="005024ED">
          <w:rPr>
            <w:rFonts w:ascii="Calibri Light" w:hAnsi="Calibri Light"/>
            <w:lang w:val="es-ES"/>
            <w:rPrChange w:id="7" w:author="Facundo Muñoz" w:date="2015-06-10T14:54:00Z">
              <w:rPr>
                <w:rFonts w:ascii="Calibri Light" w:hAnsi="Calibri Light"/>
              </w:rPr>
            </w:rPrChange>
          </w:rPr>
          <w:t xml:space="preserve"> </w:t>
        </w:r>
        <w:proofErr w:type="spellStart"/>
        <w:r w:rsidRPr="005024ED">
          <w:rPr>
            <w:rFonts w:ascii="Calibri Light" w:hAnsi="Calibri Light"/>
            <w:lang w:val="es-ES"/>
            <w:rPrChange w:id="8" w:author="Facundo Muñoz" w:date="2015-06-10T14:54:00Z">
              <w:rPr>
                <w:rFonts w:ascii="Calibri Light" w:hAnsi="Calibri Light"/>
              </w:rPr>
            </w:rPrChange>
          </w:rPr>
          <w:t>Amélioration</w:t>
        </w:r>
        <w:proofErr w:type="spellEnd"/>
        <w:r w:rsidRPr="005024ED">
          <w:rPr>
            <w:rFonts w:ascii="Calibri Light" w:hAnsi="Calibri Light"/>
            <w:lang w:val="es-ES"/>
            <w:rPrChange w:id="9" w:author="Facundo Muñoz" w:date="2015-06-10T14:54:00Z">
              <w:rPr>
                <w:rFonts w:ascii="Calibri Light" w:hAnsi="Calibri Light"/>
              </w:rPr>
            </w:rPrChange>
          </w:rPr>
          <w:t xml:space="preserve"> </w:t>
        </w:r>
        <w:proofErr w:type="spellStart"/>
        <w:r w:rsidRPr="005024ED">
          <w:rPr>
            <w:rFonts w:ascii="Calibri Light" w:hAnsi="Calibri Light"/>
            <w:lang w:val="es-ES"/>
            <w:rPrChange w:id="10" w:author="Facundo Muñoz" w:date="2015-06-10T14:54:00Z">
              <w:rPr>
                <w:rFonts w:ascii="Calibri Light" w:hAnsi="Calibri Light"/>
              </w:rPr>
            </w:rPrChange>
          </w:rPr>
          <w:t>Génétique</w:t>
        </w:r>
        <w:proofErr w:type="spellEnd"/>
        <w:r w:rsidRPr="005024ED">
          <w:rPr>
            <w:rFonts w:ascii="Calibri Light" w:hAnsi="Calibri Light"/>
            <w:lang w:val="es-ES"/>
            <w:rPrChange w:id="11" w:author="Facundo Muñoz" w:date="2015-06-10T14:54:00Z">
              <w:rPr>
                <w:rFonts w:ascii="Calibri Light" w:hAnsi="Calibri Light"/>
              </w:rPr>
            </w:rPrChange>
          </w:rPr>
          <w:t xml:space="preserve"> et </w:t>
        </w:r>
        <w:proofErr w:type="spellStart"/>
        <w:r w:rsidRPr="005024ED">
          <w:rPr>
            <w:rFonts w:ascii="Calibri Light" w:hAnsi="Calibri Light"/>
            <w:lang w:val="es-ES"/>
            <w:rPrChange w:id="12" w:author="Facundo Muñoz" w:date="2015-06-10T14:54:00Z">
              <w:rPr>
                <w:rFonts w:ascii="Calibri Light" w:hAnsi="Calibri Light"/>
              </w:rPr>
            </w:rPrChange>
          </w:rPr>
          <w:t>Physiologie</w:t>
        </w:r>
        <w:proofErr w:type="spellEnd"/>
        <w:r w:rsidRPr="005024ED">
          <w:rPr>
            <w:rFonts w:ascii="Calibri Light" w:hAnsi="Calibri Light"/>
            <w:lang w:val="es-ES"/>
            <w:rPrChange w:id="13" w:author="Facundo Muñoz" w:date="2015-06-10T14:54:00Z">
              <w:rPr>
                <w:rFonts w:ascii="Calibri Light" w:hAnsi="Calibri Light"/>
              </w:rPr>
            </w:rPrChange>
          </w:rPr>
          <w:t xml:space="preserve"> </w:t>
        </w:r>
        <w:proofErr w:type="spellStart"/>
        <w:r w:rsidRPr="005024ED">
          <w:rPr>
            <w:rFonts w:ascii="Calibri Light" w:hAnsi="Calibri Light"/>
            <w:lang w:val="es-ES"/>
            <w:rPrChange w:id="14" w:author="Facundo Muñoz" w:date="2015-06-10T14:54:00Z">
              <w:rPr>
                <w:rFonts w:ascii="Calibri Light" w:hAnsi="Calibri Light"/>
              </w:rPr>
            </w:rPrChange>
          </w:rPr>
          <w:t>Forestières</w:t>
        </w:r>
        <w:proofErr w:type="spellEnd"/>
        <w:r w:rsidRPr="005024ED">
          <w:rPr>
            <w:rFonts w:ascii="Calibri Light" w:hAnsi="Calibri Light"/>
            <w:lang w:val="es-ES"/>
            <w:rPrChange w:id="15" w:author="Facundo Muñoz" w:date="2015-06-10T14:54:00Z">
              <w:rPr>
                <w:rFonts w:ascii="Calibri Light" w:hAnsi="Calibri Light"/>
              </w:rPr>
            </w:rPrChange>
          </w:rPr>
          <w:t>,</w:t>
        </w:r>
      </w:ins>
    </w:p>
    <w:p w:rsidR="005024ED" w:rsidRPr="005024ED" w:rsidRDefault="005024ED" w:rsidP="005024ED">
      <w:pPr>
        <w:spacing w:after="0" w:line="240" w:lineRule="auto"/>
        <w:rPr>
          <w:ins w:id="16" w:author="Facundo Muñoz" w:date="2015-06-10T14:54:00Z"/>
          <w:rFonts w:ascii="Calibri Light" w:hAnsi="Calibri Light"/>
          <w:lang w:val="es-ES"/>
          <w:rPrChange w:id="17" w:author="Facundo Muñoz" w:date="2015-06-10T14:54:00Z">
            <w:rPr>
              <w:ins w:id="18" w:author="Facundo Muñoz" w:date="2015-06-10T14:54:00Z"/>
              <w:rFonts w:ascii="Calibri Light" w:hAnsi="Calibri Light"/>
            </w:rPr>
          </w:rPrChange>
        </w:rPr>
      </w:pPr>
      <w:ins w:id="19" w:author="Facundo Muñoz" w:date="2015-06-10T14:54:00Z">
        <w:r w:rsidRPr="005024ED">
          <w:rPr>
            <w:rFonts w:ascii="Calibri Light" w:hAnsi="Calibri Light"/>
            <w:lang w:val="es-ES"/>
            <w:rPrChange w:id="20" w:author="Facundo Muñoz" w:date="2015-06-10T14:54:00Z">
              <w:rPr>
                <w:rFonts w:ascii="Calibri Light" w:hAnsi="Calibri Light"/>
              </w:rPr>
            </w:rPrChange>
          </w:rPr>
          <w:t xml:space="preserve">INRA Val de Loire </w:t>
        </w:r>
        <w:proofErr w:type="spellStart"/>
        <w:r w:rsidRPr="005024ED">
          <w:rPr>
            <w:rFonts w:ascii="Calibri Light" w:hAnsi="Calibri Light"/>
            <w:lang w:val="es-ES"/>
            <w:rPrChange w:id="21" w:author="Facundo Muñoz" w:date="2015-06-10T14:54:00Z">
              <w:rPr>
                <w:rFonts w:ascii="Calibri Light" w:hAnsi="Calibri Light"/>
              </w:rPr>
            </w:rPrChange>
          </w:rPr>
          <w:t>Orléans</w:t>
        </w:r>
        <w:proofErr w:type="spellEnd"/>
        <w:r w:rsidRPr="005024ED">
          <w:rPr>
            <w:rFonts w:ascii="Calibri Light" w:hAnsi="Calibri Light"/>
            <w:lang w:val="es-ES"/>
            <w:rPrChange w:id="22" w:author="Facundo Muñoz" w:date="2015-06-10T14:54:00Z">
              <w:rPr>
                <w:rFonts w:ascii="Calibri Light" w:hAnsi="Calibri Light"/>
              </w:rPr>
            </w:rPrChange>
          </w:rPr>
          <w:t xml:space="preserve">, 2163 </w:t>
        </w:r>
        <w:proofErr w:type="spellStart"/>
        <w:r w:rsidRPr="005024ED">
          <w:rPr>
            <w:rFonts w:ascii="Calibri Light" w:hAnsi="Calibri Light"/>
            <w:lang w:val="es-ES"/>
            <w:rPrChange w:id="23" w:author="Facundo Muñoz" w:date="2015-06-10T14:54:00Z">
              <w:rPr>
                <w:rFonts w:ascii="Calibri Light" w:hAnsi="Calibri Light"/>
              </w:rPr>
            </w:rPrChange>
          </w:rPr>
          <w:t>avenue</w:t>
        </w:r>
        <w:proofErr w:type="spellEnd"/>
        <w:r w:rsidRPr="005024ED">
          <w:rPr>
            <w:rFonts w:ascii="Calibri Light" w:hAnsi="Calibri Light"/>
            <w:lang w:val="es-ES"/>
            <w:rPrChange w:id="24" w:author="Facundo Muñoz" w:date="2015-06-10T14:54:00Z">
              <w:rPr>
                <w:rFonts w:ascii="Calibri Light" w:hAnsi="Calibri Light"/>
              </w:rPr>
            </w:rPrChange>
          </w:rPr>
          <w:t xml:space="preserve"> de la </w:t>
        </w:r>
        <w:proofErr w:type="spellStart"/>
        <w:r w:rsidRPr="005024ED">
          <w:rPr>
            <w:rFonts w:ascii="Calibri Light" w:hAnsi="Calibri Light"/>
            <w:lang w:val="es-ES"/>
            <w:rPrChange w:id="25" w:author="Facundo Muñoz" w:date="2015-06-10T14:54:00Z">
              <w:rPr>
                <w:rFonts w:ascii="Calibri Light" w:hAnsi="Calibri Light"/>
              </w:rPr>
            </w:rPrChange>
          </w:rPr>
          <w:t>Pomme</w:t>
        </w:r>
        <w:proofErr w:type="spellEnd"/>
        <w:r w:rsidRPr="005024ED">
          <w:rPr>
            <w:rFonts w:ascii="Calibri Light" w:hAnsi="Calibri Light"/>
            <w:lang w:val="es-ES"/>
            <w:rPrChange w:id="26" w:author="Facundo Muñoz" w:date="2015-06-10T14:54:00Z">
              <w:rPr>
                <w:rFonts w:ascii="Calibri Light" w:hAnsi="Calibri Light"/>
              </w:rPr>
            </w:rPrChange>
          </w:rPr>
          <w:t xml:space="preserve"> de Pin,</w:t>
        </w:r>
      </w:ins>
    </w:p>
    <w:p w:rsidR="005024ED" w:rsidRDefault="005024ED" w:rsidP="005024ED">
      <w:pPr>
        <w:spacing w:after="0" w:line="240" w:lineRule="auto"/>
        <w:rPr>
          <w:ins w:id="27" w:author="Facundo Muñoz" w:date="2015-06-10T14:54:00Z"/>
          <w:rFonts w:ascii="Calibri Light" w:hAnsi="Calibri Light"/>
        </w:rPr>
      </w:pPr>
      <w:ins w:id="28" w:author="Facundo Muñoz" w:date="2015-06-10T14:54:00Z">
        <w:r w:rsidRPr="005024ED">
          <w:rPr>
            <w:rFonts w:ascii="Calibri Light" w:hAnsi="Calibri Light"/>
          </w:rPr>
          <w:t xml:space="preserve">CS 40001 </w:t>
        </w:r>
        <w:proofErr w:type="spellStart"/>
        <w:r w:rsidRPr="005024ED">
          <w:rPr>
            <w:rFonts w:ascii="Calibri Light" w:hAnsi="Calibri Light"/>
          </w:rPr>
          <w:t>Ardon</w:t>
        </w:r>
        <w:proofErr w:type="spellEnd"/>
        <w:r w:rsidRPr="005024ED">
          <w:rPr>
            <w:rFonts w:ascii="Calibri Light" w:hAnsi="Calibri Light"/>
          </w:rPr>
          <w:t xml:space="preserve">, </w:t>
        </w:r>
        <w:proofErr w:type="spellStart"/>
        <w:r w:rsidRPr="005024ED">
          <w:rPr>
            <w:rFonts w:ascii="Calibri Light" w:hAnsi="Calibri Light"/>
          </w:rPr>
          <w:t>Orléans</w:t>
        </w:r>
        <w:proofErr w:type="spellEnd"/>
        <w:r w:rsidRPr="005024ED">
          <w:rPr>
            <w:rFonts w:ascii="Calibri Light" w:hAnsi="Calibri Light"/>
          </w:rPr>
          <w:t xml:space="preserve"> </w:t>
        </w:r>
        <w:proofErr w:type="spellStart"/>
        <w:r w:rsidRPr="005024ED">
          <w:rPr>
            <w:rFonts w:ascii="Calibri Light" w:hAnsi="Calibri Light"/>
          </w:rPr>
          <w:t>Cedex</w:t>
        </w:r>
        <w:proofErr w:type="spellEnd"/>
        <w:r w:rsidRPr="005024ED">
          <w:rPr>
            <w:rFonts w:ascii="Calibri Light" w:hAnsi="Calibri Light"/>
          </w:rPr>
          <w:t xml:space="preserve"> 2, F-45075, France</w:t>
        </w:r>
      </w:ins>
    </w:p>
    <w:p w:rsidR="00D909BD" w:rsidDel="005024ED" w:rsidRDefault="00601FB9" w:rsidP="005024ED">
      <w:pPr>
        <w:spacing w:after="0" w:line="240" w:lineRule="auto"/>
        <w:rPr>
          <w:del w:id="29" w:author="Facundo Muñoz" w:date="2015-06-10T14:54:00Z"/>
          <w:rFonts w:ascii="Calibri Light" w:hAnsi="Calibri Light"/>
        </w:rPr>
      </w:pPr>
      <w:del w:id="30" w:author="Facundo Muñoz" w:date="2015-06-10T14:54:00Z">
        <w:r w:rsidDel="005024ED">
          <w:rPr>
            <w:rFonts w:ascii="Calibri Light" w:hAnsi="Calibri Light"/>
          </w:rPr>
          <w:delText>French National Institute for Agricultural Research</w:delText>
        </w:r>
      </w:del>
    </w:p>
    <w:p w:rsidR="00D909BD" w:rsidRPr="00453226" w:rsidDel="005024ED" w:rsidRDefault="00601FB9">
      <w:pPr>
        <w:spacing w:after="0" w:line="240" w:lineRule="auto"/>
        <w:rPr>
          <w:del w:id="31" w:author="Facundo Muñoz" w:date="2015-06-10T14:54:00Z"/>
          <w:rFonts w:ascii="Calibri Light" w:hAnsi="Calibri Light"/>
          <w:lang w:val="es-ES"/>
        </w:rPr>
      </w:pPr>
      <w:del w:id="32" w:author="Facundo Muñoz" w:date="2015-06-10T14:54:00Z">
        <w:r w:rsidRPr="00453226" w:rsidDel="005024ED">
          <w:rPr>
            <w:rFonts w:ascii="Calibri Light" w:hAnsi="Calibri Light"/>
            <w:lang w:val="es-ES"/>
          </w:rPr>
          <w:delText>147 rue de l'</w:delText>
        </w:r>
        <w:r w:rsidRPr="00453226" w:rsidDel="005024ED">
          <w:rPr>
            <w:rFonts w:ascii="Calibri Light" w:hAnsi="Calibri Light"/>
            <w:lang w:val="es-ES"/>
          </w:rPr>
          <w:delText>Université 75338 Paris Cedex 07 (France)</w:delText>
        </w:r>
      </w:del>
    </w:p>
    <w:p w:rsidR="00D909BD" w:rsidRPr="00453226" w:rsidRDefault="00601FB9">
      <w:pPr>
        <w:spacing w:line="240" w:lineRule="auto"/>
        <w:rPr>
          <w:rFonts w:ascii="Calibri Light" w:hAnsi="Calibri Light"/>
          <w:lang w:val="es-ES"/>
        </w:rPr>
      </w:pPr>
      <w:r w:rsidRPr="00453226">
        <w:rPr>
          <w:rFonts w:ascii="Calibri Light" w:hAnsi="Calibri Light"/>
          <w:lang w:val="es-ES"/>
        </w:rPr>
        <w:t>facundo.munoz@</w:t>
      </w:r>
      <w:del w:id="33" w:author="Facundo Muñoz" w:date="2015-06-10T14:39:00Z">
        <w:r w:rsidRPr="00453226" w:rsidDel="00453226">
          <w:rPr>
            <w:rFonts w:ascii="Calibri Light" w:hAnsi="Calibri Light"/>
            <w:lang w:val="es-ES"/>
          </w:rPr>
          <w:delText>uv.es</w:delText>
        </w:r>
      </w:del>
      <w:ins w:id="34" w:author="Facundo Muñoz" w:date="2015-06-10T14:39:00Z">
        <w:r w:rsidR="00453226">
          <w:rPr>
            <w:rFonts w:ascii="Calibri Light" w:hAnsi="Calibri Light"/>
            <w:lang w:val="es-ES"/>
          </w:rPr>
          <w:t>orleans.inra.fr</w:t>
        </w:r>
      </w:ins>
    </w:p>
    <w:p w:rsidR="00D909BD" w:rsidRPr="00453226" w:rsidRDefault="00D909BD">
      <w:pPr>
        <w:spacing w:line="240" w:lineRule="auto"/>
        <w:rPr>
          <w:rFonts w:ascii="Calibri Light" w:hAnsi="Calibri Light"/>
          <w:lang w:val="es-ES"/>
        </w:rPr>
      </w:pPr>
    </w:p>
    <w:p w:rsidR="00D909BD" w:rsidRPr="00453226" w:rsidRDefault="00601FB9">
      <w:pPr>
        <w:spacing w:line="240" w:lineRule="auto"/>
        <w:rPr>
          <w:rFonts w:ascii="Calibri Light" w:hAnsi="Calibri Light"/>
          <w:i/>
          <w:lang w:val="es-ES"/>
        </w:rPr>
      </w:pPr>
      <w:r w:rsidRPr="00453226">
        <w:rPr>
          <w:rFonts w:ascii="Calibri Light" w:hAnsi="Calibri Light"/>
          <w:i/>
          <w:lang w:val="es-ES"/>
        </w:rPr>
        <w:t>ABSTRACT</w:t>
      </w:r>
    </w:p>
    <w:p w:rsidR="00D909BD" w:rsidRPr="00453226" w:rsidRDefault="00601FB9">
      <w:pPr>
        <w:spacing w:line="240" w:lineRule="auto"/>
        <w:rPr>
          <w:rFonts w:ascii="Calibri Light" w:hAnsi="Calibri Light"/>
          <w:i/>
          <w:lang w:val="es-ES"/>
        </w:rPr>
      </w:pPr>
      <w:r w:rsidRPr="00453226">
        <w:rPr>
          <w:rFonts w:ascii="Calibri Light" w:hAnsi="Calibri Light"/>
          <w:i/>
          <w:lang w:val="es-ES"/>
        </w:rPr>
        <w:t>KEYWORDS</w:t>
      </w:r>
    </w:p>
    <w:p w:rsidR="00D909BD" w:rsidRDefault="00601FB9">
      <w:pPr>
        <w:spacing w:line="240" w:lineRule="auto"/>
        <w:rPr>
          <w:rFonts w:ascii="Calibri Light" w:hAnsi="Calibri Light"/>
          <w:i/>
        </w:rPr>
      </w:pPr>
      <w:r>
        <w:rPr>
          <w:rFonts w:ascii="Calibri Light" w:hAnsi="Calibri Light"/>
          <w:i/>
        </w:rPr>
        <w:t>HIGHLIGHTS</w:t>
      </w:r>
    </w:p>
    <w:p w:rsidR="00D909BD" w:rsidRDefault="00D909BD">
      <w:pPr>
        <w:spacing w:line="240" w:lineRule="auto"/>
        <w:rPr>
          <w:rFonts w:ascii="Calibri Light" w:hAnsi="Calibri Light"/>
        </w:rPr>
      </w:pPr>
    </w:p>
    <w:p w:rsidR="00D909BD" w:rsidRDefault="00D909BD">
      <w:pPr>
        <w:spacing w:line="240" w:lineRule="auto"/>
        <w:rPr>
          <w:rFonts w:ascii="Calibri Light" w:hAnsi="Calibri Light"/>
        </w:rPr>
      </w:pPr>
    </w:p>
    <w:p w:rsidR="00D909BD" w:rsidRDefault="00D909BD">
      <w:pPr>
        <w:spacing w:line="240" w:lineRule="auto"/>
        <w:rPr>
          <w:rFonts w:ascii="Calibri Light" w:hAnsi="Calibri Light"/>
        </w:rPr>
      </w:pPr>
    </w:p>
    <w:p w:rsidR="00D909BD" w:rsidRDefault="00D909BD">
      <w:pPr>
        <w:spacing w:line="240" w:lineRule="auto"/>
        <w:rPr>
          <w:rFonts w:ascii="Calibri Light" w:hAnsi="Calibri Light"/>
        </w:rPr>
      </w:pPr>
    </w:p>
    <w:p w:rsidR="00D909BD" w:rsidRDefault="00D909BD">
      <w:pPr>
        <w:spacing w:line="240" w:lineRule="auto"/>
        <w:rPr>
          <w:rFonts w:ascii="Calibri Light" w:hAnsi="Calibri Light"/>
        </w:rPr>
      </w:pPr>
    </w:p>
    <w:p w:rsidR="00D909BD" w:rsidRDefault="00D909BD">
      <w:pPr>
        <w:spacing w:line="240" w:lineRule="auto"/>
        <w:rPr>
          <w:rFonts w:ascii="Calibri Light" w:hAnsi="Calibri Light"/>
        </w:rPr>
      </w:pPr>
    </w:p>
    <w:p w:rsidR="00D909BD" w:rsidRDefault="00D909BD">
      <w:pPr>
        <w:spacing w:line="240" w:lineRule="auto"/>
        <w:rPr>
          <w:rFonts w:ascii="Calibri Light" w:hAnsi="Calibri Light"/>
        </w:rPr>
      </w:pPr>
    </w:p>
    <w:p w:rsidR="00D909BD" w:rsidRDefault="00D909BD">
      <w:pPr>
        <w:spacing w:line="240" w:lineRule="auto"/>
        <w:rPr>
          <w:rFonts w:ascii="Calibri Light" w:hAnsi="Calibri Light"/>
        </w:rPr>
      </w:pPr>
    </w:p>
    <w:p w:rsidR="00D909BD" w:rsidRDefault="00D909BD">
      <w:pPr>
        <w:spacing w:line="240" w:lineRule="auto"/>
        <w:rPr>
          <w:rFonts w:ascii="Calibri Light" w:hAnsi="Calibri Light"/>
        </w:rPr>
      </w:pPr>
    </w:p>
    <w:p w:rsidR="00D909BD" w:rsidRDefault="00D909BD">
      <w:pPr>
        <w:spacing w:line="240" w:lineRule="auto"/>
        <w:rPr>
          <w:rFonts w:ascii="Calibri Light" w:hAnsi="Calibri Light"/>
        </w:rPr>
      </w:pPr>
    </w:p>
    <w:p w:rsidR="00D909BD" w:rsidRDefault="00D909BD">
      <w:pPr>
        <w:spacing w:line="240" w:lineRule="auto"/>
        <w:rPr>
          <w:rFonts w:ascii="Calibri Light" w:hAnsi="Calibri Light"/>
        </w:rPr>
      </w:pPr>
    </w:p>
    <w:p w:rsidR="00D909BD" w:rsidRDefault="00D909BD">
      <w:pPr>
        <w:spacing w:line="240" w:lineRule="auto"/>
        <w:rPr>
          <w:rFonts w:ascii="Calibri Light" w:hAnsi="Calibri Light"/>
        </w:rPr>
      </w:pPr>
    </w:p>
    <w:p w:rsidR="00D909BD" w:rsidRDefault="00D909BD">
      <w:pPr>
        <w:spacing w:line="240" w:lineRule="auto"/>
        <w:rPr>
          <w:rFonts w:ascii="Calibri Light" w:hAnsi="Calibri Light"/>
        </w:rPr>
      </w:pPr>
    </w:p>
    <w:p w:rsidR="00D909BD" w:rsidRDefault="00D909BD">
      <w:pPr>
        <w:spacing w:line="240" w:lineRule="auto"/>
        <w:rPr>
          <w:rFonts w:ascii="Calibri Light" w:hAnsi="Calibri Light"/>
        </w:rPr>
      </w:pPr>
    </w:p>
    <w:p w:rsidR="00D909BD" w:rsidRDefault="00D909BD">
      <w:pPr>
        <w:spacing w:line="240" w:lineRule="auto"/>
        <w:rPr>
          <w:rFonts w:ascii="Calibri Light" w:hAnsi="Calibri Light"/>
        </w:rPr>
      </w:pPr>
    </w:p>
    <w:p w:rsidR="00D909BD" w:rsidRDefault="00D909BD">
      <w:pPr>
        <w:spacing w:line="240" w:lineRule="auto"/>
        <w:rPr>
          <w:rFonts w:ascii="Calibri Light" w:hAnsi="Calibri Light"/>
        </w:rPr>
      </w:pPr>
    </w:p>
    <w:p w:rsidR="00D909BD" w:rsidRDefault="00D909BD">
      <w:pPr>
        <w:spacing w:line="240" w:lineRule="auto"/>
        <w:rPr>
          <w:rFonts w:ascii="Calibri Light" w:hAnsi="Calibri Light"/>
        </w:rPr>
      </w:pPr>
    </w:p>
    <w:p w:rsidR="00D909BD" w:rsidRDefault="00D909BD">
      <w:pPr>
        <w:spacing w:line="240" w:lineRule="auto"/>
        <w:rPr>
          <w:rFonts w:ascii="Calibri Light" w:hAnsi="Calibri Light"/>
        </w:rPr>
      </w:pPr>
    </w:p>
    <w:p w:rsidR="00D909BD" w:rsidRDefault="00D909BD">
      <w:pPr>
        <w:spacing w:line="240" w:lineRule="auto"/>
        <w:rPr>
          <w:rFonts w:ascii="Calibri Light" w:hAnsi="Calibri Light"/>
        </w:rPr>
      </w:pPr>
    </w:p>
    <w:p w:rsidR="00D909BD" w:rsidRDefault="00D909BD">
      <w:pPr>
        <w:spacing w:line="240" w:lineRule="auto"/>
        <w:rPr>
          <w:rFonts w:ascii="Calibri Light" w:hAnsi="Calibri Light"/>
        </w:rPr>
      </w:pPr>
    </w:p>
    <w:p w:rsidR="00D909BD" w:rsidRDefault="00601FB9">
      <w:pPr>
        <w:spacing w:line="240" w:lineRule="auto"/>
        <w:rPr>
          <w:rFonts w:ascii="Calibri Light" w:hAnsi="Calibri Light"/>
          <w:b/>
        </w:rPr>
      </w:pPr>
      <w:r>
        <w:rPr>
          <w:rFonts w:ascii="Calibri Light" w:hAnsi="Calibri Light"/>
          <w:b/>
        </w:rPr>
        <w:t>1. INTRODUCTION</w:t>
      </w:r>
    </w:p>
    <w:p w:rsidR="00D909BD" w:rsidRDefault="00601FB9">
      <w:pPr>
        <w:spacing w:line="240" w:lineRule="auto"/>
        <w:jc w:val="both"/>
        <w:rPr>
          <w:rFonts w:ascii="Calibri Light" w:hAnsi="Calibri Light"/>
        </w:rPr>
      </w:pPr>
      <w:r>
        <w:rPr>
          <w:rFonts w:ascii="Calibri Light" w:hAnsi="Calibri Light"/>
        </w:rPr>
        <w:t xml:space="preserve">The analysis of chemical soil composition in archaeological domestic floors is becoming increasingly considered as an important </w:t>
      </w:r>
      <w:r>
        <w:rPr>
          <w:rFonts w:ascii="Calibri Light" w:hAnsi="Calibri Light"/>
        </w:rPr>
        <w:t xml:space="preserve">topic for historical research. Mapping the distribution of certain elements allows us to understand the activities that were developed in these areas. </w:t>
      </w:r>
      <w:commentRangeStart w:id="35"/>
      <w:r>
        <w:rPr>
          <w:rFonts w:ascii="Calibri Light" w:hAnsi="Calibri Light"/>
        </w:rPr>
        <w:t xml:space="preserve">This </w:t>
      </w:r>
      <w:commentRangeEnd w:id="35"/>
      <w:r w:rsidR="005024ED">
        <w:rPr>
          <w:rStyle w:val="Refdecomentario"/>
        </w:rPr>
        <w:commentReference w:id="35"/>
      </w:r>
      <w:r>
        <w:rPr>
          <w:rFonts w:ascii="Calibri Light" w:hAnsi="Calibri Light"/>
        </w:rPr>
        <w:t>assumption comes from the idea that different social actions of production, consumption or distribut</w:t>
      </w:r>
      <w:r>
        <w:rPr>
          <w:rFonts w:ascii="Calibri Light" w:hAnsi="Calibri Light"/>
        </w:rPr>
        <w:t xml:space="preserve">ion are the cause of variations observed in the material consequences detected through fieldwork. In this case, the variability on chemical soil composition is a valuable marker in order to detect, identify and </w:t>
      </w:r>
      <w:proofErr w:type="spellStart"/>
      <w:r>
        <w:rPr>
          <w:rFonts w:ascii="Calibri Light" w:hAnsi="Calibri Light"/>
        </w:rPr>
        <w:t>analyse</w:t>
      </w:r>
      <w:proofErr w:type="spellEnd"/>
      <w:r>
        <w:rPr>
          <w:rFonts w:ascii="Calibri Light" w:hAnsi="Calibri Light"/>
        </w:rPr>
        <w:t xml:space="preserve"> different activities in domestic cont</w:t>
      </w:r>
      <w:r>
        <w:rPr>
          <w:rFonts w:ascii="Calibri Light" w:hAnsi="Calibri Light"/>
        </w:rPr>
        <w:t>exts. Thus, if the real value of archaeological observations comes from our ability to extract meaningful information from them (Barceló 2015: 6), methodological improvements must be encouraged. One of those focuses on surpassing the current use of determi</w:t>
      </w:r>
      <w:r>
        <w:rPr>
          <w:rFonts w:ascii="Calibri Light" w:hAnsi="Calibri Light"/>
        </w:rPr>
        <w:t xml:space="preserve">nistic and </w:t>
      </w:r>
      <w:proofErr w:type="spellStart"/>
      <w:r>
        <w:rPr>
          <w:rFonts w:ascii="Calibri Light" w:hAnsi="Calibri Light"/>
        </w:rPr>
        <w:t>geostatistical</w:t>
      </w:r>
      <w:proofErr w:type="spellEnd"/>
      <w:r>
        <w:rPr>
          <w:rFonts w:ascii="Calibri Light" w:hAnsi="Calibri Light"/>
        </w:rPr>
        <w:t xml:space="preserve"> methods that assume a homogeneous, unrestricted space of analysis. The main goal of this paper, therefore, is both to consider this major limitation of current </w:t>
      </w:r>
      <w:commentRangeStart w:id="36"/>
      <w:r>
        <w:rPr>
          <w:rFonts w:ascii="Calibri Light" w:hAnsi="Calibri Light"/>
        </w:rPr>
        <w:t xml:space="preserve">interpolation </w:t>
      </w:r>
      <w:commentRangeEnd w:id="36"/>
      <w:r w:rsidR="005024ED">
        <w:rPr>
          <w:rStyle w:val="Refdecomentario"/>
        </w:rPr>
        <w:commentReference w:id="36"/>
      </w:r>
      <w:r>
        <w:rPr>
          <w:rFonts w:ascii="Calibri Light" w:hAnsi="Calibri Light"/>
        </w:rPr>
        <w:t xml:space="preserve">techniques and present a new framework in which develop </w:t>
      </w:r>
      <w:r>
        <w:rPr>
          <w:rFonts w:ascii="Calibri Light" w:hAnsi="Calibri Light"/>
        </w:rPr>
        <w:t>more accurate analyses.</w:t>
      </w:r>
    </w:p>
    <w:p w:rsidR="00D909BD" w:rsidRDefault="00601FB9">
      <w:pPr>
        <w:spacing w:line="240" w:lineRule="auto"/>
        <w:jc w:val="both"/>
        <w:rPr>
          <w:rFonts w:ascii="Calibri Light" w:hAnsi="Calibri Light"/>
        </w:rPr>
      </w:pPr>
      <w:proofErr w:type="spellStart"/>
      <w:r>
        <w:rPr>
          <w:rFonts w:ascii="Calibri Light" w:hAnsi="Calibri Light"/>
        </w:rPr>
        <w:t>Geostatistics</w:t>
      </w:r>
      <w:proofErr w:type="spellEnd"/>
      <w:r>
        <w:rPr>
          <w:rFonts w:ascii="Calibri Light" w:hAnsi="Calibri Light"/>
        </w:rPr>
        <w:t xml:space="preserve"> provides a set of statistical tools specifically designed for spatial problems, in which prediction is required over a region of interest where some observations have been taken. Predictions are based on an underlying </w:t>
      </w:r>
      <w:r>
        <w:rPr>
          <w:rFonts w:ascii="Calibri Light" w:hAnsi="Calibri Light"/>
        </w:rPr>
        <w:t>statistical model that can take additional information into account as explanatory variables. In addition, the prediction error can be estimated based on propagation of uncertainty. The main drawback with these tools is that they consider, as above mention</w:t>
      </w:r>
      <w:r>
        <w:rPr>
          <w:rFonts w:ascii="Calibri Light" w:hAnsi="Calibri Light"/>
        </w:rPr>
        <w:t xml:space="preserve">ed, an undifferentiated surface that is easy to </w:t>
      </w:r>
      <w:proofErr w:type="spellStart"/>
      <w:r>
        <w:rPr>
          <w:rFonts w:ascii="Calibri Light" w:hAnsi="Calibri Light"/>
        </w:rPr>
        <w:t>generalise</w:t>
      </w:r>
      <w:proofErr w:type="spellEnd"/>
      <w:r>
        <w:rPr>
          <w:rFonts w:ascii="Calibri Light" w:hAnsi="Calibri Light"/>
        </w:rPr>
        <w:t xml:space="preserve">. </w:t>
      </w:r>
      <w:proofErr w:type="gramStart"/>
      <w:r>
        <w:rPr>
          <w:rFonts w:ascii="Calibri Light" w:hAnsi="Calibri Light"/>
        </w:rPr>
        <w:t>This assumption fail</w:t>
      </w:r>
      <w:proofErr w:type="gramEnd"/>
      <w:r>
        <w:rPr>
          <w:rFonts w:ascii="Calibri Light" w:hAnsi="Calibri Light"/>
        </w:rPr>
        <w:t xml:space="preserve"> when we consider the spatial demarcations (barriers, walls, etc.) and topography (slope, roughness, etc.) that affect the distribution of our phenomena on the study region.</w:t>
      </w:r>
    </w:p>
    <w:p w:rsidR="00D909BD" w:rsidRDefault="00601FB9">
      <w:pPr>
        <w:spacing w:line="240" w:lineRule="auto"/>
        <w:jc w:val="both"/>
        <w:rPr>
          <w:rFonts w:ascii="Calibri Light" w:hAnsi="Calibri Light"/>
        </w:rPr>
      </w:pPr>
      <w:r>
        <w:rPr>
          <w:rFonts w:ascii="Calibri Light" w:hAnsi="Calibri Light"/>
        </w:rPr>
        <w:t>In</w:t>
      </w:r>
      <w:r>
        <w:rPr>
          <w:rFonts w:ascii="Calibri Light" w:hAnsi="Calibri Light"/>
        </w:rPr>
        <w:t xml:space="preserve"> this work, we develop a methodology for overcoming this problem</w:t>
      </w:r>
      <w:commentRangeStart w:id="37"/>
      <w:del w:id="38" w:author="Facundo Muñoz" w:date="2015-06-10T14:57:00Z">
        <w:r w:rsidDel="005024ED">
          <w:rPr>
            <w:rFonts w:ascii="Calibri Light" w:hAnsi="Calibri Light"/>
          </w:rPr>
          <w:delText>, taking advantage of modern Geographical Information Systems (GIS) software</w:delText>
        </w:r>
      </w:del>
      <w:commentRangeEnd w:id="37"/>
      <w:r w:rsidR="005024ED">
        <w:rPr>
          <w:rStyle w:val="Refdecomentario"/>
        </w:rPr>
        <w:commentReference w:id="37"/>
      </w:r>
      <w:r>
        <w:rPr>
          <w:rFonts w:ascii="Calibri Light" w:hAnsi="Calibri Light"/>
        </w:rPr>
        <w:t xml:space="preserve">. We propose the use of cost-weighted distances to quantify the correlation between locations. In this way, we take </w:t>
      </w:r>
      <w:r>
        <w:rPr>
          <w:rFonts w:ascii="Calibri Light" w:hAnsi="Calibri Light"/>
        </w:rPr>
        <w:t>into consideration the heterogeneous configuration of the inside of a domestic area.</w:t>
      </w:r>
    </w:p>
    <w:p w:rsidR="00D909BD" w:rsidRDefault="00601FB9">
      <w:pPr>
        <w:spacing w:line="240" w:lineRule="auto"/>
        <w:jc w:val="both"/>
        <w:rPr>
          <w:rFonts w:ascii="Calibri Light" w:hAnsi="Calibri Light"/>
          <w:b/>
        </w:rPr>
      </w:pPr>
      <w:r>
        <w:rPr>
          <w:rFonts w:ascii="Calibri Light" w:hAnsi="Calibri Light"/>
          <w:b/>
        </w:rPr>
        <w:t>2. GEOSTATISTICS AND NON-EUCLIDEAN METRICS</w:t>
      </w:r>
    </w:p>
    <w:p w:rsidR="00D909BD" w:rsidRDefault="00601FB9">
      <w:pPr>
        <w:spacing w:line="240" w:lineRule="auto"/>
        <w:jc w:val="both"/>
        <w:rPr>
          <w:rFonts w:ascii="Calibri Light" w:hAnsi="Calibri Light"/>
        </w:rPr>
      </w:pPr>
      <w:proofErr w:type="spellStart"/>
      <w:r>
        <w:rPr>
          <w:rFonts w:ascii="Calibri Light" w:hAnsi="Calibri Light"/>
        </w:rPr>
        <w:t>Geostatistics</w:t>
      </w:r>
      <w:proofErr w:type="spellEnd"/>
      <w:r>
        <w:rPr>
          <w:rFonts w:ascii="Calibri Light" w:hAnsi="Calibri Light"/>
        </w:rPr>
        <w:t xml:space="preserve"> is a branch of statistics that encompasses the techniques that apply to geographical analysis. We owe its origins </w:t>
      </w:r>
      <w:r>
        <w:rPr>
          <w:rFonts w:ascii="Calibri Light" w:hAnsi="Calibri Light"/>
        </w:rPr>
        <w:t xml:space="preserve">to the works of D.G. </w:t>
      </w:r>
      <w:proofErr w:type="spellStart"/>
      <w:r>
        <w:rPr>
          <w:rFonts w:ascii="Calibri Light" w:hAnsi="Calibri Light"/>
        </w:rPr>
        <w:t>Krige</w:t>
      </w:r>
      <w:proofErr w:type="spellEnd"/>
      <w:r>
        <w:rPr>
          <w:rFonts w:ascii="Calibri Light" w:hAnsi="Calibri Light"/>
        </w:rPr>
        <w:t xml:space="preserve"> (1951) and G. </w:t>
      </w:r>
      <w:proofErr w:type="spellStart"/>
      <w:r>
        <w:rPr>
          <w:rFonts w:ascii="Calibri Light" w:hAnsi="Calibri Light"/>
        </w:rPr>
        <w:t>Matheron</w:t>
      </w:r>
      <w:proofErr w:type="spellEnd"/>
      <w:r>
        <w:rPr>
          <w:rFonts w:ascii="Calibri Light" w:hAnsi="Calibri Light"/>
        </w:rPr>
        <w:t xml:space="preserve"> (1963) in the central decades of the 20th century. There are several applications of </w:t>
      </w:r>
      <w:proofErr w:type="spellStart"/>
      <w:r>
        <w:rPr>
          <w:rFonts w:ascii="Calibri Light" w:hAnsi="Calibri Light"/>
        </w:rPr>
        <w:t>geostatistical</w:t>
      </w:r>
      <w:proofErr w:type="spellEnd"/>
      <w:r>
        <w:rPr>
          <w:rFonts w:ascii="Calibri Light" w:hAnsi="Calibri Light"/>
        </w:rPr>
        <w:t xml:space="preserve"> methods in a very wide range of disciplines, with the common problem of </w:t>
      </w:r>
      <w:proofErr w:type="spellStart"/>
      <w:r>
        <w:rPr>
          <w:rFonts w:ascii="Calibri Light" w:hAnsi="Calibri Light"/>
        </w:rPr>
        <w:t>modelling</w:t>
      </w:r>
      <w:proofErr w:type="spellEnd"/>
      <w:r>
        <w:rPr>
          <w:rFonts w:ascii="Calibri Light" w:hAnsi="Calibri Light"/>
        </w:rPr>
        <w:t xml:space="preserve"> a Stochastic Process ove</w:t>
      </w:r>
      <w:r>
        <w:rPr>
          <w:rFonts w:ascii="Calibri Light" w:hAnsi="Calibri Light"/>
        </w:rPr>
        <w:t xml:space="preserve">r a continuous spatial region from a partial group of observations. This process is commonly assumed to be Gaussian, isotropic and intrinsically stationary. </w:t>
      </w:r>
      <w:proofErr w:type="spellStart"/>
      <w:r>
        <w:rPr>
          <w:rFonts w:ascii="Calibri Light" w:hAnsi="Calibri Light"/>
        </w:rPr>
        <w:t>Geostatistical</w:t>
      </w:r>
      <w:proofErr w:type="spellEnd"/>
      <w:r>
        <w:rPr>
          <w:rFonts w:ascii="Calibri Light" w:hAnsi="Calibri Light"/>
        </w:rPr>
        <w:t xml:space="preserve"> </w:t>
      </w:r>
      <w:proofErr w:type="spellStart"/>
      <w:r>
        <w:rPr>
          <w:rFonts w:ascii="Calibri Light" w:hAnsi="Calibri Light"/>
        </w:rPr>
        <w:t>modelling</w:t>
      </w:r>
      <w:proofErr w:type="spellEnd"/>
      <w:r>
        <w:rPr>
          <w:rFonts w:ascii="Calibri Light" w:hAnsi="Calibri Light"/>
        </w:rPr>
        <w:t xml:space="preserve"> is based on the principle of spatial dependence or autocorrelation, this i</w:t>
      </w:r>
      <w:r>
        <w:rPr>
          <w:rFonts w:ascii="Calibri Light" w:hAnsi="Calibri Light"/>
        </w:rPr>
        <w:t>s near events are more related than distant ones. But what means near in this context and how we calculate it?</w:t>
      </w:r>
    </w:p>
    <w:p w:rsidR="00D909BD" w:rsidRDefault="00601FB9">
      <w:pPr>
        <w:spacing w:line="240" w:lineRule="auto"/>
        <w:jc w:val="both"/>
        <w:rPr>
          <w:rFonts w:ascii="Calibri Light" w:hAnsi="Calibri Light"/>
        </w:rPr>
      </w:pPr>
      <w:r>
        <w:rPr>
          <w:rFonts w:ascii="Calibri Light" w:hAnsi="Calibri Light"/>
        </w:rPr>
        <w:t>These methods assume that the correlation between the elements of a group of observations is a function of the Euclidean distance between them. I</w:t>
      </w:r>
      <w:r>
        <w:rPr>
          <w:rFonts w:ascii="Calibri Light" w:hAnsi="Calibri Light"/>
        </w:rPr>
        <w:t xml:space="preserve">n other words, </w:t>
      </w:r>
      <w:proofErr w:type="spellStart"/>
      <w:r>
        <w:rPr>
          <w:rFonts w:ascii="Calibri Light" w:hAnsi="Calibri Light"/>
        </w:rPr>
        <w:t>stationarity</w:t>
      </w:r>
      <w:proofErr w:type="spellEnd"/>
      <w:r>
        <w:rPr>
          <w:rFonts w:ascii="Calibri Light" w:hAnsi="Calibri Light"/>
        </w:rPr>
        <w:t xml:space="preserve"> is often accepted to mean that the spatial point process has constant intensity and uniform correlation depending only on the lag vector between pairs of points (</w:t>
      </w:r>
      <w:proofErr w:type="spellStart"/>
      <w:r>
        <w:rPr>
          <w:rFonts w:ascii="Calibri Light" w:hAnsi="Calibri Light"/>
        </w:rPr>
        <w:t>Møller</w:t>
      </w:r>
      <w:proofErr w:type="spellEnd"/>
      <w:r>
        <w:rPr>
          <w:rFonts w:ascii="Calibri Light" w:hAnsi="Calibri Light"/>
        </w:rPr>
        <w:t xml:space="preserve"> and </w:t>
      </w:r>
      <w:proofErr w:type="spellStart"/>
      <w:r>
        <w:rPr>
          <w:rFonts w:ascii="Calibri Light" w:hAnsi="Calibri Light"/>
        </w:rPr>
        <w:t>Toftaker</w:t>
      </w:r>
      <w:proofErr w:type="spellEnd"/>
      <w:r>
        <w:rPr>
          <w:rFonts w:ascii="Calibri Light" w:hAnsi="Calibri Light"/>
        </w:rPr>
        <w:t xml:space="preserve"> 2012). Considering the inherent heterogeneity </w:t>
      </w:r>
      <w:r>
        <w:rPr>
          <w:rFonts w:ascii="Calibri Light" w:hAnsi="Calibri Light"/>
        </w:rPr>
        <w:t xml:space="preserve">of geographical terrain, either the presence of barriers or the difficulty to cross a region are presented as a major problem for this technical requirement. Imagine two locations at a given (Euclidean) distance such that they are </w:t>
      </w:r>
      <w:proofErr w:type="spellStart"/>
      <w:r>
        <w:rPr>
          <w:rFonts w:ascii="Calibri Light" w:hAnsi="Calibri Light"/>
        </w:rPr>
        <w:t>significatively</w:t>
      </w:r>
      <w:proofErr w:type="spellEnd"/>
      <w:r>
        <w:rPr>
          <w:rFonts w:ascii="Calibri Light" w:hAnsi="Calibri Light"/>
        </w:rPr>
        <w:t xml:space="preserve"> correlate</w:t>
      </w:r>
      <w:r>
        <w:rPr>
          <w:rFonts w:ascii="Calibri Light" w:hAnsi="Calibri Light"/>
        </w:rPr>
        <w:t xml:space="preserve">d, because of underlying </w:t>
      </w:r>
      <w:r>
        <w:rPr>
          <w:rFonts w:ascii="Calibri Light" w:hAnsi="Calibri Light"/>
        </w:rPr>
        <w:lastRenderedPageBreak/>
        <w:t xml:space="preserve">relevant factors affecting both of them. Now put a barrier between them that blocks or </w:t>
      </w:r>
      <w:proofErr w:type="gramStart"/>
      <w:r>
        <w:rPr>
          <w:rFonts w:ascii="Calibri Light" w:hAnsi="Calibri Light"/>
        </w:rPr>
        <w:t>absorbs</w:t>
      </w:r>
      <w:proofErr w:type="gramEnd"/>
      <w:r>
        <w:rPr>
          <w:rFonts w:ascii="Calibri Light" w:hAnsi="Calibri Light"/>
        </w:rPr>
        <w:t xml:space="preserve"> the effect of the underlying factors. This obviously pulls the correlation down. Therefore, when some </w:t>
      </w:r>
      <w:proofErr w:type="gramStart"/>
      <w:r>
        <w:rPr>
          <w:rFonts w:ascii="Calibri Light" w:hAnsi="Calibri Light"/>
        </w:rPr>
        <w:t>kind of barriers exist</w:t>
      </w:r>
      <w:proofErr w:type="gramEnd"/>
      <w:r>
        <w:rPr>
          <w:rFonts w:ascii="Calibri Light" w:hAnsi="Calibri Light"/>
        </w:rPr>
        <w:t>, the correl</w:t>
      </w:r>
      <w:r>
        <w:rPr>
          <w:rFonts w:ascii="Calibri Light" w:hAnsi="Calibri Light"/>
        </w:rPr>
        <w:t xml:space="preserve">ation depends on something other than this kind of metrics, which therefore cannot account for correlation by itself. </w:t>
      </w:r>
    </w:p>
    <w:p w:rsidR="00D909BD" w:rsidRDefault="00601FB9">
      <w:pPr>
        <w:spacing w:line="240" w:lineRule="auto"/>
        <w:jc w:val="both"/>
        <w:rPr>
          <w:rFonts w:ascii="Calibri Light" w:hAnsi="Calibri Light"/>
        </w:rPr>
      </w:pPr>
      <w:r>
        <w:rPr>
          <w:rFonts w:ascii="Calibri Light" w:hAnsi="Calibri Light"/>
        </w:rPr>
        <w:t xml:space="preserve">Methodologically, the first step in </w:t>
      </w:r>
      <w:proofErr w:type="spellStart"/>
      <w:r>
        <w:rPr>
          <w:rFonts w:ascii="Calibri Light" w:hAnsi="Calibri Light"/>
        </w:rPr>
        <w:t>geostatistical</w:t>
      </w:r>
      <w:proofErr w:type="spellEnd"/>
      <w:r>
        <w:rPr>
          <w:rFonts w:ascii="Calibri Light" w:hAnsi="Calibri Light"/>
        </w:rPr>
        <w:t xml:space="preserve"> processing is to fit the data and its empirical </w:t>
      </w:r>
      <w:proofErr w:type="spellStart"/>
      <w:r>
        <w:rPr>
          <w:rFonts w:ascii="Calibri Light" w:hAnsi="Calibri Light"/>
        </w:rPr>
        <w:t>semivariogram</w:t>
      </w:r>
      <w:proofErr w:type="spellEnd"/>
      <w:r>
        <w:rPr>
          <w:rFonts w:ascii="Calibri Light" w:hAnsi="Calibri Light"/>
        </w:rPr>
        <w:t xml:space="preserve"> function to a known para</w:t>
      </w:r>
      <w:r>
        <w:rPr>
          <w:rFonts w:ascii="Calibri Light" w:hAnsi="Calibri Light"/>
        </w:rPr>
        <w:t xml:space="preserve">metric model. There is a variety of methods for estimating this correlation. Our approach here is to use </w:t>
      </w:r>
      <w:proofErr w:type="gramStart"/>
      <w:r>
        <w:rPr>
          <w:rFonts w:ascii="Calibri Light" w:hAnsi="Calibri Light"/>
        </w:rPr>
        <w:t>maximum likelihood methods that fits</w:t>
      </w:r>
      <w:proofErr w:type="gramEnd"/>
      <w:r>
        <w:rPr>
          <w:rFonts w:ascii="Calibri Light" w:hAnsi="Calibri Light"/>
        </w:rPr>
        <w:t xml:space="preserve"> the mean function and the parameters of the </w:t>
      </w:r>
      <w:proofErr w:type="spellStart"/>
      <w:r>
        <w:rPr>
          <w:rFonts w:ascii="Calibri Light" w:hAnsi="Calibri Light"/>
        </w:rPr>
        <w:t>semivariogram</w:t>
      </w:r>
      <w:proofErr w:type="spellEnd"/>
      <w:r>
        <w:rPr>
          <w:rFonts w:ascii="Calibri Light" w:hAnsi="Calibri Light"/>
        </w:rPr>
        <w:t xml:space="preserve"> function. Once fitted, the main interest for </w:t>
      </w:r>
      <w:proofErr w:type="spellStart"/>
      <w:r>
        <w:rPr>
          <w:rFonts w:ascii="Calibri Light" w:hAnsi="Calibri Light"/>
        </w:rPr>
        <w:t>analysing</w:t>
      </w:r>
      <w:proofErr w:type="spellEnd"/>
      <w:r>
        <w:rPr>
          <w:rFonts w:ascii="Calibri Light" w:hAnsi="Calibri Light"/>
        </w:rPr>
        <w:t xml:space="preserve"> p</w:t>
      </w:r>
      <w:r>
        <w:rPr>
          <w:rFonts w:ascii="Calibri Light" w:hAnsi="Calibri Light"/>
        </w:rPr>
        <w:t xml:space="preserve">urposes is spatial prediction. </w:t>
      </w:r>
      <w:proofErr w:type="spellStart"/>
      <w:r>
        <w:rPr>
          <w:rFonts w:ascii="Calibri Light" w:hAnsi="Calibri Light"/>
        </w:rPr>
        <w:t>Kriging</w:t>
      </w:r>
      <w:proofErr w:type="spellEnd"/>
      <w:r>
        <w:rPr>
          <w:rFonts w:ascii="Calibri Light" w:hAnsi="Calibri Light"/>
        </w:rPr>
        <w:t xml:space="preserve"> is one of the most used approaches to this problem, in which a weighted average of the sample values is used to generate the prediction. This is sample points near the prediction's location are given larger weights th</w:t>
      </w:r>
      <w:r>
        <w:rPr>
          <w:rFonts w:ascii="Calibri Light" w:hAnsi="Calibri Light"/>
        </w:rPr>
        <w:t xml:space="preserve">an those far away. </w:t>
      </w:r>
      <w:proofErr w:type="spellStart"/>
      <w:r>
        <w:rPr>
          <w:rFonts w:ascii="Calibri Light" w:hAnsi="Calibri Light"/>
        </w:rPr>
        <w:t>Kriging</w:t>
      </w:r>
      <w:proofErr w:type="spellEnd"/>
      <w:r>
        <w:rPr>
          <w:rFonts w:ascii="Calibri Light" w:hAnsi="Calibri Light"/>
        </w:rPr>
        <w:t xml:space="preserve"> determines these weights based on the </w:t>
      </w:r>
      <w:proofErr w:type="spellStart"/>
      <w:r>
        <w:rPr>
          <w:rFonts w:ascii="Calibri Light" w:hAnsi="Calibri Light"/>
        </w:rPr>
        <w:t>semivariogram</w:t>
      </w:r>
      <w:proofErr w:type="spellEnd"/>
      <w:r>
        <w:rPr>
          <w:rFonts w:ascii="Calibri Light" w:hAnsi="Calibri Light"/>
        </w:rPr>
        <w:t xml:space="preserve"> function, calculating them according to the value of the </w:t>
      </w:r>
      <w:proofErr w:type="spellStart"/>
      <w:ins w:id="39" w:author="Facundo Muñoz" w:date="2015-06-10T14:59:00Z">
        <w:r w:rsidR="005024ED">
          <w:rPr>
            <w:rFonts w:ascii="Calibri Light" w:hAnsi="Calibri Light"/>
          </w:rPr>
          <w:t>semi</w:t>
        </w:r>
      </w:ins>
      <w:r>
        <w:rPr>
          <w:rFonts w:ascii="Calibri Light" w:hAnsi="Calibri Light"/>
        </w:rPr>
        <w:t>variogram</w:t>
      </w:r>
      <w:proofErr w:type="spellEnd"/>
      <w:r>
        <w:rPr>
          <w:rFonts w:ascii="Calibri Light" w:hAnsi="Calibri Light"/>
        </w:rPr>
        <w:t>, which is a function of the Euclidean distance (</w:t>
      </w:r>
      <w:proofErr w:type="spellStart"/>
      <w:r>
        <w:rPr>
          <w:rFonts w:ascii="Calibri Light" w:hAnsi="Calibri Light"/>
        </w:rPr>
        <w:t>López-Quílez</w:t>
      </w:r>
      <w:proofErr w:type="spellEnd"/>
      <w:r>
        <w:rPr>
          <w:rFonts w:ascii="Calibri Light" w:hAnsi="Calibri Light"/>
        </w:rPr>
        <w:t xml:space="preserve"> and Muñoz 2008: 11-12). That seems to incur into </w:t>
      </w:r>
      <w:r>
        <w:rPr>
          <w:rFonts w:ascii="Calibri Light" w:hAnsi="Calibri Light"/>
        </w:rPr>
        <w:t xml:space="preserve">the above mentioned error of assuming the validity of the spatial homogeneity premise. Thus, in certain cases, alternative measurements to Euclidean metrics, such as cost-based, Riemannian or pseudo-Euclidean ones, represent the </w:t>
      </w:r>
      <w:ins w:id="40" w:author="Facundo Muñoz" w:date="2015-06-10T14:58:00Z">
        <w:r w:rsidR="005024ED">
          <w:rPr>
            <w:rFonts w:ascii="Calibri Light" w:hAnsi="Calibri Light"/>
          </w:rPr>
          <w:t xml:space="preserve">distance </w:t>
        </w:r>
      </w:ins>
      <w:r>
        <w:rPr>
          <w:rFonts w:ascii="Calibri Light" w:hAnsi="Calibri Light"/>
        </w:rPr>
        <w:t xml:space="preserve">argument r of the </w:t>
      </w:r>
      <w:commentRangeStart w:id="41"/>
      <w:proofErr w:type="spellStart"/>
      <w:ins w:id="42" w:author="Facundo Muñoz" w:date="2015-06-10T14:59:00Z">
        <w:r w:rsidR="005024ED">
          <w:rPr>
            <w:rFonts w:ascii="Calibri Light" w:hAnsi="Calibri Light"/>
          </w:rPr>
          <w:t>semi</w:t>
        </w:r>
        <w:commentRangeEnd w:id="41"/>
        <w:r w:rsidR="005024ED">
          <w:rPr>
            <w:rStyle w:val="Refdecomentario"/>
          </w:rPr>
          <w:commentReference w:id="41"/>
        </w:r>
      </w:ins>
      <w:r>
        <w:rPr>
          <w:rFonts w:ascii="Calibri Light" w:hAnsi="Calibri Light"/>
        </w:rPr>
        <w:t>variogram</w:t>
      </w:r>
      <w:proofErr w:type="spellEnd"/>
      <w:r>
        <w:rPr>
          <w:rFonts w:ascii="Calibri Light" w:hAnsi="Calibri Light"/>
        </w:rPr>
        <w:t xml:space="preserve"> </w:t>
      </w:r>
      <w:r>
        <w:rPr>
          <w:rFonts w:ascii="Calibri Light" w:hAnsi="Calibri Light"/>
        </w:rPr>
        <w:t>function more naturally.</w:t>
      </w:r>
    </w:p>
    <w:p w:rsidR="00D909BD" w:rsidRDefault="00601FB9">
      <w:pPr>
        <w:spacing w:line="240" w:lineRule="auto"/>
        <w:jc w:val="both"/>
        <w:rPr>
          <w:rFonts w:ascii="Calibri Light" w:hAnsi="Calibri Light"/>
        </w:rPr>
      </w:pPr>
      <w:r>
        <w:rPr>
          <w:rFonts w:ascii="Calibri Light" w:hAnsi="Calibri Light"/>
        </w:rPr>
        <w:t>2.1 ALTERNATIVE MEASUREMENTS TO EUCLIDEAN METRICS</w:t>
      </w:r>
    </w:p>
    <w:p w:rsidR="00D909BD" w:rsidRDefault="00601FB9">
      <w:pPr>
        <w:spacing w:line="240" w:lineRule="auto"/>
        <w:jc w:val="both"/>
        <w:rPr>
          <w:rFonts w:ascii="Calibri Light" w:hAnsi="Calibri Light"/>
        </w:rPr>
      </w:pPr>
      <w:r>
        <w:rPr>
          <w:rFonts w:ascii="Calibri Light" w:hAnsi="Calibri Light"/>
        </w:rPr>
        <w:t xml:space="preserve">Alternative measures to Euclidean distances have been largely tested in several disciplines. A multidimensional scaled reconfiguration of the spatial distribution has proved to be </w:t>
      </w:r>
      <w:r>
        <w:rPr>
          <w:rFonts w:ascii="Calibri Light" w:hAnsi="Calibri Light"/>
        </w:rPr>
        <w:t>very useful in some cases. This technique allows us to create a pseudo-Euclidean framework on which our analysis can be performed (</w:t>
      </w:r>
      <w:proofErr w:type="spellStart"/>
      <w:r>
        <w:rPr>
          <w:rFonts w:ascii="Calibri Light" w:hAnsi="Calibri Light"/>
        </w:rPr>
        <w:t>Løland</w:t>
      </w:r>
      <w:proofErr w:type="spellEnd"/>
      <w:r>
        <w:rPr>
          <w:rFonts w:ascii="Calibri Light" w:hAnsi="Calibri Light"/>
        </w:rPr>
        <w:t xml:space="preserve"> and </w:t>
      </w:r>
      <w:proofErr w:type="spellStart"/>
      <w:r>
        <w:rPr>
          <w:rFonts w:ascii="Calibri Light" w:hAnsi="Calibri Light"/>
        </w:rPr>
        <w:t>Høst</w:t>
      </w:r>
      <w:proofErr w:type="spellEnd"/>
      <w:r>
        <w:rPr>
          <w:rFonts w:ascii="Calibri Light" w:hAnsi="Calibri Light"/>
        </w:rPr>
        <w:t xml:space="preserve"> 2003; </w:t>
      </w:r>
      <w:proofErr w:type="spellStart"/>
      <w:r>
        <w:rPr>
          <w:rFonts w:ascii="Calibri Light" w:hAnsi="Calibri Light"/>
        </w:rPr>
        <w:t>Negre</w:t>
      </w:r>
      <w:proofErr w:type="spellEnd"/>
      <w:r>
        <w:rPr>
          <w:rFonts w:ascii="Calibri Light" w:hAnsi="Calibri Light"/>
        </w:rPr>
        <w:t xml:space="preserve"> 2015). A fast Fourier Transform has also been checked for integrating moving-average functions th</w:t>
      </w:r>
      <w:r>
        <w:rPr>
          <w:rFonts w:ascii="Calibri Light" w:hAnsi="Calibri Light"/>
        </w:rPr>
        <w:t xml:space="preserve">at may be used to generate a large class of valid, flexible </w:t>
      </w:r>
      <w:proofErr w:type="spellStart"/>
      <w:r>
        <w:rPr>
          <w:rFonts w:ascii="Calibri Light" w:hAnsi="Calibri Light"/>
        </w:rPr>
        <w:t>variogram</w:t>
      </w:r>
      <w:proofErr w:type="spellEnd"/>
      <w:r>
        <w:rPr>
          <w:rFonts w:ascii="Calibri Light" w:hAnsi="Calibri Light"/>
        </w:rPr>
        <w:t xml:space="preserve"> models. This transform allows us both to compute the cross-</w:t>
      </w:r>
      <w:proofErr w:type="spellStart"/>
      <w:r>
        <w:rPr>
          <w:rFonts w:ascii="Calibri Light" w:hAnsi="Calibri Light"/>
        </w:rPr>
        <w:t>variogram</w:t>
      </w:r>
      <w:proofErr w:type="spellEnd"/>
      <w:r>
        <w:rPr>
          <w:rFonts w:ascii="Calibri Light" w:hAnsi="Calibri Light"/>
        </w:rPr>
        <w:t xml:space="preserve"> on a set of discrete lags and to interpolate the cross-</w:t>
      </w:r>
      <w:proofErr w:type="spellStart"/>
      <w:r>
        <w:rPr>
          <w:rFonts w:ascii="Calibri Light" w:hAnsi="Calibri Light"/>
        </w:rPr>
        <w:t>variogram</w:t>
      </w:r>
      <w:proofErr w:type="spellEnd"/>
      <w:r>
        <w:rPr>
          <w:rFonts w:ascii="Calibri Light" w:hAnsi="Calibri Light"/>
        </w:rPr>
        <w:t xml:space="preserve"> for any continuous lag (</w:t>
      </w:r>
      <w:proofErr w:type="spellStart"/>
      <w:r>
        <w:rPr>
          <w:rFonts w:ascii="Calibri Light" w:hAnsi="Calibri Light"/>
        </w:rPr>
        <w:t>Ver</w:t>
      </w:r>
      <w:proofErr w:type="spellEnd"/>
      <w:r>
        <w:rPr>
          <w:rFonts w:ascii="Calibri Light" w:hAnsi="Calibri Light"/>
        </w:rPr>
        <w:t xml:space="preserve"> </w:t>
      </w:r>
      <w:proofErr w:type="spellStart"/>
      <w:r>
        <w:rPr>
          <w:rFonts w:ascii="Calibri Light" w:hAnsi="Calibri Light"/>
        </w:rPr>
        <w:t>Hoef</w:t>
      </w:r>
      <w:proofErr w:type="spellEnd"/>
      <w:r>
        <w:rPr>
          <w:rFonts w:ascii="Calibri Light" w:hAnsi="Calibri Light"/>
        </w:rPr>
        <w:t xml:space="preserve"> et al. 2004). Other</w:t>
      </w:r>
      <w:r>
        <w:rPr>
          <w:rFonts w:ascii="Calibri Light" w:hAnsi="Calibri Light"/>
        </w:rPr>
        <w:t xml:space="preserve"> approaches are still being tested for solving this kind of issues. For example, we can currently read recent works about using Riemannian metrics associated to cost-based distances and </w:t>
      </w:r>
      <w:proofErr w:type="spellStart"/>
      <w:r>
        <w:rPr>
          <w:rFonts w:ascii="Calibri Light" w:hAnsi="Calibri Light"/>
        </w:rPr>
        <w:t>Banach</w:t>
      </w:r>
      <w:proofErr w:type="spellEnd"/>
      <w:r>
        <w:rPr>
          <w:rFonts w:ascii="Calibri Light" w:hAnsi="Calibri Light"/>
        </w:rPr>
        <w:t xml:space="preserve"> algebra using </w:t>
      </w:r>
      <w:proofErr w:type="spellStart"/>
      <w:r>
        <w:rPr>
          <w:rFonts w:ascii="Calibri Light" w:hAnsi="Calibri Light"/>
        </w:rPr>
        <w:t>Kuratowski</w:t>
      </w:r>
      <w:proofErr w:type="spellEnd"/>
      <w:r>
        <w:rPr>
          <w:rFonts w:ascii="Calibri Light" w:hAnsi="Calibri Light"/>
        </w:rPr>
        <w:t xml:space="preserve"> immersion (Muñoz 2012: 118). For its r</w:t>
      </w:r>
      <w:r>
        <w:rPr>
          <w:rFonts w:ascii="Calibri Light" w:hAnsi="Calibri Light"/>
        </w:rPr>
        <w:t xml:space="preserve">elative simple implementation, the use of cost-based distances directly into the covariance matrix of the </w:t>
      </w:r>
      <w:proofErr w:type="spellStart"/>
      <w:proofErr w:type="gramStart"/>
      <w:r>
        <w:rPr>
          <w:rFonts w:ascii="Calibri Light" w:hAnsi="Calibri Light"/>
        </w:rPr>
        <w:t>Kriging</w:t>
      </w:r>
      <w:proofErr w:type="spellEnd"/>
      <w:r>
        <w:rPr>
          <w:rFonts w:ascii="Calibri Light" w:hAnsi="Calibri Light"/>
        </w:rPr>
        <w:t>,</w:t>
      </w:r>
      <w:proofErr w:type="gramEnd"/>
      <w:r>
        <w:rPr>
          <w:rFonts w:ascii="Calibri Light" w:hAnsi="Calibri Light"/>
        </w:rPr>
        <w:t xml:space="preserve"> has proved to be </w:t>
      </w:r>
      <w:commentRangeStart w:id="43"/>
      <w:del w:id="44" w:author="Facundo Muñoz" w:date="2015-06-10T15:01:00Z">
        <w:r w:rsidDel="005024ED">
          <w:rPr>
            <w:rFonts w:ascii="Calibri Light" w:hAnsi="Calibri Light"/>
          </w:rPr>
          <w:delText xml:space="preserve">the current best-fitted </w:delText>
        </w:r>
      </w:del>
      <w:commentRangeEnd w:id="43"/>
      <w:r w:rsidR="005024ED">
        <w:rPr>
          <w:rStyle w:val="Refdecomentario"/>
        </w:rPr>
        <w:commentReference w:id="43"/>
      </w:r>
      <w:ins w:id="45" w:author="Facundo Muñoz" w:date="2015-06-10T15:01:00Z">
        <w:r w:rsidR="005024ED">
          <w:rPr>
            <w:rFonts w:ascii="Calibri Light" w:hAnsi="Calibri Light"/>
          </w:rPr>
          <w:t xml:space="preserve">a practical and competitive </w:t>
        </w:r>
      </w:ins>
      <w:r>
        <w:rPr>
          <w:rFonts w:ascii="Calibri Light" w:hAnsi="Calibri Light"/>
        </w:rPr>
        <w:t>option for our research topic.</w:t>
      </w:r>
    </w:p>
    <w:p w:rsidR="00D909BD" w:rsidRDefault="00601FB9">
      <w:pPr>
        <w:spacing w:line="240" w:lineRule="auto"/>
        <w:jc w:val="both"/>
        <w:rPr>
          <w:rFonts w:ascii="Calibri Light" w:hAnsi="Calibri Light"/>
        </w:rPr>
      </w:pPr>
      <w:r>
        <w:rPr>
          <w:rFonts w:ascii="Calibri Light" w:hAnsi="Calibri Light"/>
        </w:rPr>
        <w:t>From a methodological perspective, the main goal of this kind of cost</w:t>
      </w:r>
      <w:r>
        <w:rPr>
          <w:rFonts w:ascii="Calibri Light" w:hAnsi="Calibri Light"/>
        </w:rPr>
        <w:t xml:space="preserve"> measurements is to define the least cost path to reach a known point from each cell location in the original raster dataset. The cost-weighted distance algorithms, therefore, calculate the length of the </w:t>
      </w:r>
      <w:commentRangeStart w:id="46"/>
      <w:r>
        <w:rPr>
          <w:rFonts w:ascii="Calibri Light" w:hAnsi="Calibri Light"/>
        </w:rPr>
        <w:t>irregular vectors formed by a spatial distribution</w:t>
      </w:r>
      <w:commentRangeEnd w:id="46"/>
      <w:r w:rsidR="005024ED">
        <w:rPr>
          <w:rStyle w:val="Refdecomentario"/>
        </w:rPr>
        <w:commentReference w:id="46"/>
      </w:r>
      <w:r>
        <w:rPr>
          <w:rFonts w:ascii="Calibri Light" w:hAnsi="Calibri Light"/>
        </w:rPr>
        <w:t xml:space="preserve"> u</w:t>
      </w:r>
      <w:r>
        <w:rPr>
          <w:rFonts w:ascii="Calibri Light" w:hAnsi="Calibri Light"/>
        </w:rPr>
        <w:t>sing the shortest weighted distance; this is the path with least accumulated cost. There is a large variety of these algorithms in order to represent a friction or cost surface. The basic purpose of these is to assign an impedance value to each cell of a r</w:t>
      </w:r>
      <w:r>
        <w:rPr>
          <w:rFonts w:ascii="Calibri Light" w:hAnsi="Calibri Light"/>
        </w:rPr>
        <w:t xml:space="preserve">aster layer, that is, the ease with which it can be crossed. Formally, the resulting cost-weighted model can be defined as an </w:t>
      </w:r>
      <w:r>
        <w:rPr>
          <w:rFonts w:ascii="Calibri Light" w:hAnsi="Calibri Light"/>
          <w:i/>
        </w:rPr>
        <w:t>f</w:t>
      </w:r>
      <w:r>
        <w:rPr>
          <w:rFonts w:ascii="Calibri Light" w:hAnsi="Calibri Light"/>
        </w:rPr>
        <w:t xml:space="preserve"> function, which describes for each cell of our model a </w:t>
      </w:r>
      <w:commentRangeStart w:id="47"/>
      <w:del w:id="48" w:author="Facundo Muñoz" w:date="2015-06-10T15:03:00Z">
        <w:r w:rsidDel="005024ED">
          <w:rPr>
            <w:rFonts w:ascii="Calibri Light" w:hAnsi="Calibri Light"/>
          </w:rPr>
          <w:delText xml:space="preserve">series of </w:delText>
        </w:r>
      </w:del>
      <w:commentRangeEnd w:id="47"/>
      <w:r w:rsidR="005024ED">
        <w:rPr>
          <w:rStyle w:val="Refdecomentario"/>
        </w:rPr>
        <w:commentReference w:id="47"/>
      </w:r>
      <w:r>
        <w:rPr>
          <w:rFonts w:ascii="Calibri Light" w:hAnsi="Calibri Light"/>
        </w:rPr>
        <w:t>real, positive value</w:t>
      </w:r>
      <w:del w:id="49" w:author="Facundo Muñoz" w:date="2015-06-10T15:04:00Z">
        <w:r w:rsidDel="005024ED">
          <w:rPr>
            <w:rFonts w:ascii="Calibri Light" w:hAnsi="Calibri Light"/>
          </w:rPr>
          <w:delText>s</w:delText>
        </w:r>
      </w:del>
      <w:r>
        <w:rPr>
          <w:rFonts w:ascii="Calibri Light" w:hAnsi="Calibri Light"/>
        </w:rPr>
        <w:t xml:space="preserve"> </w:t>
      </w:r>
      <w:del w:id="50" w:author="Facundo Muñoz" w:date="2015-06-10T15:04:00Z">
        <w:r w:rsidDel="00601FB9">
          <w:rPr>
            <w:rFonts w:ascii="Calibri Light" w:hAnsi="Calibri Light"/>
          </w:rPr>
          <w:delText xml:space="preserve">with respect to </w:delText>
        </w:r>
      </w:del>
      <w:ins w:id="51" w:author="Facundo Muñoz" w:date="2015-06-10T15:04:00Z">
        <w:r>
          <w:rPr>
            <w:rFonts w:ascii="Calibri Light" w:hAnsi="Calibri Light"/>
          </w:rPr>
          <w:t xml:space="preserve">representing </w:t>
        </w:r>
      </w:ins>
      <w:r>
        <w:rPr>
          <w:rFonts w:ascii="Calibri Light" w:hAnsi="Calibri Light"/>
        </w:rPr>
        <w:t>the difficulty to go thro</w:t>
      </w:r>
      <w:r>
        <w:rPr>
          <w:rFonts w:ascii="Calibri Light" w:hAnsi="Calibri Light"/>
        </w:rPr>
        <w:t xml:space="preserve">ugh them, that is, its cost-weighted density. Therefore, the cost-weighted </w:t>
      </w:r>
      <w:proofErr w:type="gramStart"/>
      <w:r>
        <w:rPr>
          <w:rFonts w:ascii="Calibri Light" w:hAnsi="Calibri Light"/>
        </w:rPr>
        <w:t>movement  to</w:t>
      </w:r>
      <w:proofErr w:type="gramEnd"/>
      <w:r>
        <w:rPr>
          <w:rFonts w:ascii="Calibri Light" w:hAnsi="Calibri Light"/>
        </w:rPr>
        <w:t xml:space="preserve"> the point  is . From this function the cost of any path in A can be calculated as the integration of every cell in the model which is gone through (Muñoz 2012: 55). Thu</w:t>
      </w:r>
      <w:r>
        <w:rPr>
          <w:rFonts w:ascii="Calibri Light" w:hAnsi="Calibri Light"/>
        </w:rPr>
        <w:t>s, the cost of a</w:t>
      </w:r>
      <w:del w:id="52" w:author="Facundo Muñoz" w:date="2015-06-10T15:04:00Z">
        <w:r w:rsidDel="00601FB9">
          <w:rPr>
            <w:rFonts w:ascii="Calibri Light" w:hAnsi="Calibri Light"/>
          </w:rPr>
          <w:delText>n</w:delText>
        </w:r>
      </w:del>
      <w:r>
        <w:rPr>
          <w:rFonts w:ascii="Calibri Light" w:hAnsi="Calibri Light"/>
        </w:rPr>
        <w:t xml:space="preserve"> </w:t>
      </w:r>
      <w:del w:id="53" w:author="Facundo Muñoz" w:date="2015-06-10T15:04:00Z">
        <w:r w:rsidDel="00601FB9">
          <w:rPr>
            <w:rFonts w:ascii="Calibri Light" w:hAnsi="Calibri Light"/>
          </w:rPr>
          <w:delText xml:space="preserve">α </w:delText>
        </w:r>
      </w:del>
      <w:r>
        <w:rPr>
          <w:rFonts w:ascii="Calibri Light" w:hAnsi="Calibri Light"/>
        </w:rPr>
        <w:t xml:space="preserve">path </w:t>
      </w:r>
      <w:ins w:id="54" w:author="Facundo Muñoz" w:date="2015-06-10T15:04:00Z">
        <w:r>
          <w:rPr>
            <w:rFonts w:ascii="Calibri Light" w:hAnsi="Calibri Light"/>
          </w:rPr>
          <w:t xml:space="preserve">α </w:t>
        </w:r>
      </w:ins>
      <w:r>
        <w:rPr>
          <w:rFonts w:ascii="Calibri Light" w:hAnsi="Calibri Light"/>
        </w:rPr>
        <w:t xml:space="preserve">between </w:t>
      </w:r>
      <w:proofErr w:type="gramStart"/>
      <w:r>
        <w:rPr>
          <w:rFonts w:ascii="Calibri Light" w:hAnsi="Calibri Light"/>
        </w:rPr>
        <w:t>points  will</w:t>
      </w:r>
      <w:proofErr w:type="gramEnd"/>
      <w:r>
        <w:rPr>
          <w:rFonts w:ascii="Calibri Light" w:hAnsi="Calibri Light"/>
        </w:rPr>
        <w:t xml:space="preserve"> be</w:t>
      </w:r>
    </w:p>
    <w:p w:rsidR="00D909BD" w:rsidRDefault="00D909BD">
      <w:pPr>
        <w:spacing w:line="240" w:lineRule="auto"/>
        <w:jc w:val="center"/>
        <w:rPr>
          <w:rFonts w:ascii="Calibri Light" w:hAnsi="Calibri Light"/>
        </w:rPr>
      </w:pPr>
    </w:p>
    <w:p w:rsidR="00D909BD" w:rsidRDefault="00601FB9">
      <w:pPr>
        <w:spacing w:line="240" w:lineRule="auto"/>
        <w:jc w:val="both"/>
        <w:rPr>
          <w:rFonts w:ascii="Calibri Light" w:hAnsi="Calibri Light"/>
        </w:rPr>
      </w:pPr>
      <w:r>
        <w:rPr>
          <w:rFonts w:ascii="Calibri Light" w:hAnsi="Calibri Light"/>
        </w:rPr>
        <w:lastRenderedPageBreak/>
        <w:t xml:space="preserve">Once the use of </w:t>
      </w:r>
      <w:commentRangeStart w:id="55"/>
      <w:r>
        <w:rPr>
          <w:rFonts w:ascii="Calibri Light" w:hAnsi="Calibri Light"/>
        </w:rPr>
        <w:t xml:space="preserve">relative </w:t>
      </w:r>
      <w:commentRangeEnd w:id="55"/>
      <w:r>
        <w:rPr>
          <w:rStyle w:val="Refdecomentario"/>
        </w:rPr>
        <w:commentReference w:id="55"/>
      </w:r>
      <w:r>
        <w:rPr>
          <w:rFonts w:ascii="Calibri Light" w:hAnsi="Calibri Light"/>
        </w:rPr>
        <w:t xml:space="preserve">distances proves to be an appropriated choice to </w:t>
      </w:r>
      <w:commentRangeStart w:id="56"/>
      <w:r>
        <w:rPr>
          <w:rFonts w:ascii="Calibri Light" w:hAnsi="Calibri Light"/>
        </w:rPr>
        <w:t xml:space="preserve">solve </w:t>
      </w:r>
      <w:commentRangeEnd w:id="56"/>
      <w:r>
        <w:rPr>
          <w:rStyle w:val="Refdecomentario"/>
        </w:rPr>
        <w:commentReference w:id="56"/>
      </w:r>
      <w:r>
        <w:rPr>
          <w:rFonts w:ascii="Calibri Light" w:hAnsi="Calibri Light"/>
        </w:rPr>
        <w:t xml:space="preserve">the least cost path between enumerated settlements, it must be proved that this approach can also be applied to </w:t>
      </w:r>
      <w:proofErr w:type="spellStart"/>
      <w:r>
        <w:rPr>
          <w:rFonts w:ascii="Calibri Light" w:hAnsi="Calibri Light"/>
        </w:rPr>
        <w:t>geostatistical</w:t>
      </w:r>
      <w:proofErr w:type="spellEnd"/>
      <w:r>
        <w:rPr>
          <w:rFonts w:ascii="Calibri Light" w:hAnsi="Calibri Light"/>
        </w:rPr>
        <w:t xml:space="preserve"> functions. In any case, </w:t>
      </w:r>
      <w:proofErr w:type="spellStart"/>
      <w:r>
        <w:rPr>
          <w:rFonts w:ascii="Calibri Light" w:hAnsi="Calibri Light"/>
        </w:rPr>
        <w:t>anisotropically</w:t>
      </w:r>
      <w:proofErr w:type="spellEnd"/>
      <w:r>
        <w:rPr>
          <w:rFonts w:ascii="Calibri Light" w:hAnsi="Calibri Light"/>
        </w:rPr>
        <w:t xml:space="preserve"> cost-weighted distances maintain the same general properties than their metric counterparts (Waller and </w:t>
      </w:r>
      <w:proofErr w:type="spellStart"/>
      <w:r>
        <w:rPr>
          <w:rFonts w:ascii="Calibri Light" w:hAnsi="Calibri Light"/>
        </w:rPr>
        <w:t>Gotway</w:t>
      </w:r>
      <w:proofErr w:type="spellEnd"/>
      <w:r>
        <w:rPr>
          <w:rFonts w:ascii="Calibri Light" w:hAnsi="Calibri Light"/>
        </w:rPr>
        <w:t xml:space="preserve"> 2004: 321): </w:t>
      </w:r>
    </w:p>
    <w:p w:rsidR="00D909BD" w:rsidRDefault="00601FB9">
      <w:pPr>
        <w:pStyle w:val="Prrafodelista1"/>
        <w:numPr>
          <w:ilvl w:val="0"/>
          <w:numId w:val="1"/>
        </w:numPr>
        <w:spacing w:line="240" w:lineRule="auto"/>
        <w:jc w:val="both"/>
        <w:rPr>
          <w:rFonts w:ascii="Calibri Light" w:hAnsi="Calibri Light"/>
        </w:rPr>
      </w:pPr>
      <w:r>
        <w:rPr>
          <w:rFonts w:ascii="Calibri Light" w:hAnsi="Calibri Light"/>
        </w:rPr>
        <w:t xml:space="preserve">non-negativity </w:t>
      </w:r>
    </w:p>
    <w:p w:rsidR="00D909BD" w:rsidRDefault="00601FB9">
      <w:pPr>
        <w:pStyle w:val="Prrafodelista1"/>
        <w:numPr>
          <w:ilvl w:val="0"/>
          <w:numId w:val="1"/>
        </w:numPr>
        <w:spacing w:line="240" w:lineRule="auto"/>
        <w:jc w:val="both"/>
        <w:rPr>
          <w:rFonts w:ascii="Calibri Light" w:hAnsi="Calibri Light"/>
        </w:rPr>
      </w:pPr>
      <w:r>
        <w:rPr>
          <w:rFonts w:ascii="Calibri Light" w:hAnsi="Calibri Light"/>
        </w:rPr>
        <w:t xml:space="preserve">symmetry </w:t>
      </w:r>
    </w:p>
    <w:p w:rsidR="00D909BD" w:rsidRDefault="00601FB9">
      <w:pPr>
        <w:pStyle w:val="Prrafodelista1"/>
        <w:numPr>
          <w:ilvl w:val="0"/>
          <w:numId w:val="1"/>
        </w:numPr>
        <w:spacing w:line="240" w:lineRule="auto"/>
        <w:jc w:val="both"/>
        <w:rPr>
          <w:rFonts w:ascii="Calibri Light" w:hAnsi="Calibri Light"/>
        </w:rPr>
      </w:pPr>
      <w:r>
        <w:rPr>
          <w:rFonts w:ascii="Calibri Light" w:hAnsi="Calibri Light"/>
        </w:rPr>
        <w:t xml:space="preserve">triangle inequality </w:t>
      </w:r>
    </w:p>
    <w:p w:rsidR="00D909BD" w:rsidRDefault="00601FB9">
      <w:pPr>
        <w:spacing w:line="240" w:lineRule="auto"/>
        <w:jc w:val="both"/>
        <w:rPr>
          <w:rFonts w:ascii="Calibri Light" w:hAnsi="Calibri Light"/>
          <w:color w:val="000000"/>
        </w:rPr>
      </w:pPr>
      <w:r>
        <w:rPr>
          <w:rFonts w:ascii="Calibri Light" w:hAnsi="Calibri Light"/>
        </w:rPr>
        <w:t>Despite the fact that the application of cos</w:t>
      </w:r>
      <w:r>
        <w:rPr>
          <w:rFonts w:ascii="Calibri Light" w:hAnsi="Calibri Light"/>
        </w:rPr>
        <w:t>t-</w:t>
      </w:r>
      <w:commentRangeStart w:id="57"/>
      <w:r>
        <w:rPr>
          <w:rFonts w:ascii="Calibri Light" w:hAnsi="Calibri Light"/>
        </w:rPr>
        <w:t>weighted</w:t>
      </w:r>
      <w:commentRangeEnd w:id="57"/>
      <w:r>
        <w:rPr>
          <w:rStyle w:val="Refdecomentario"/>
        </w:rPr>
        <w:commentReference w:id="57"/>
      </w:r>
      <w:r>
        <w:rPr>
          <w:rFonts w:ascii="Calibri Light" w:hAnsi="Calibri Light"/>
        </w:rPr>
        <w:t xml:space="preserve"> distances in </w:t>
      </w:r>
      <w:proofErr w:type="spellStart"/>
      <w:r>
        <w:rPr>
          <w:rFonts w:ascii="Calibri Light" w:hAnsi="Calibri Light"/>
        </w:rPr>
        <w:t>geostatistical</w:t>
      </w:r>
      <w:proofErr w:type="spellEnd"/>
      <w:r>
        <w:rPr>
          <w:rFonts w:ascii="Calibri Light" w:hAnsi="Calibri Light"/>
        </w:rPr>
        <w:t xml:space="preserve"> functions involves a work of adaptation, the results might be, in some cases, statistically non-relevant. </w:t>
      </w:r>
      <w:r>
        <w:rPr>
          <w:rFonts w:ascii="Calibri Light" w:hAnsi="Calibri Light"/>
          <w:color w:val="000000"/>
        </w:rPr>
        <w:t>The more homogeneous is the surface under study, the less significant are the changes with respect to the use o</w:t>
      </w:r>
      <w:r>
        <w:rPr>
          <w:rFonts w:ascii="Calibri Light" w:hAnsi="Calibri Light"/>
          <w:color w:val="000000"/>
        </w:rPr>
        <w:t xml:space="preserve">f Euclidean measures. </w:t>
      </w:r>
    </w:p>
    <w:p w:rsidR="00D909BD" w:rsidRDefault="00601FB9">
      <w:pPr>
        <w:autoSpaceDE w:val="0"/>
        <w:autoSpaceDN w:val="0"/>
        <w:adjustRightInd w:val="0"/>
        <w:spacing w:line="240" w:lineRule="auto"/>
        <w:jc w:val="both"/>
        <w:rPr>
          <w:rFonts w:ascii="Calibri Light" w:hAnsi="Calibri Light" w:cs="CMR12"/>
        </w:rPr>
      </w:pPr>
      <w:r>
        <w:rPr>
          <w:rFonts w:ascii="Calibri Light" w:hAnsi="Calibri Light" w:cs="CMR12"/>
        </w:rPr>
        <w:t xml:space="preserve">There are three major stages in classical </w:t>
      </w:r>
      <w:proofErr w:type="spellStart"/>
      <w:r>
        <w:rPr>
          <w:rFonts w:ascii="Calibri Light" w:hAnsi="Calibri Light" w:cs="CMR12"/>
        </w:rPr>
        <w:t>geostatistical</w:t>
      </w:r>
      <w:proofErr w:type="spellEnd"/>
      <w:r>
        <w:rPr>
          <w:rFonts w:ascii="Calibri Light" w:hAnsi="Calibri Light" w:cs="CMR12"/>
        </w:rPr>
        <w:t xml:space="preserve"> analysis computation that need to be adapted: empirical </w:t>
      </w:r>
      <w:proofErr w:type="spellStart"/>
      <w:r>
        <w:rPr>
          <w:rFonts w:ascii="Calibri Light" w:hAnsi="Calibri Light" w:cs="CMR12"/>
        </w:rPr>
        <w:t>variogram</w:t>
      </w:r>
      <w:proofErr w:type="spellEnd"/>
      <w:r>
        <w:rPr>
          <w:rFonts w:ascii="Calibri Light" w:hAnsi="Calibri Light" w:cs="CMR12"/>
        </w:rPr>
        <w:t xml:space="preserve"> computation, </w:t>
      </w:r>
      <w:proofErr w:type="spellStart"/>
      <w:r>
        <w:rPr>
          <w:rFonts w:ascii="Calibri Light" w:hAnsi="Calibri Light" w:cs="CMR12"/>
        </w:rPr>
        <w:t>variogram</w:t>
      </w:r>
      <w:proofErr w:type="spellEnd"/>
      <w:r>
        <w:rPr>
          <w:rFonts w:ascii="Calibri Light" w:hAnsi="Calibri Light" w:cs="CMR12"/>
        </w:rPr>
        <w:t xml:space="preserve"> model parameter fitting and the actual </w:t>
      </w:r>
      <w:proofErr w:type="spellStart"/>
      <w:r>
        <w:rPr>
          <w:rFonts w:ascii="Calibri Light" w:hAnsi="Calibri Light" w:cs="CMR12"/>
        </w:rPr>
        <w:t>kriging</w:t>
      </w:r>
      <w:proofErr w:type="spellEnd"/>
      <w:r>
        <w:rPr>
          <w:rFonts w:ascii="Calibri Light" w:hAnsi="Calibri Light" w:cs="CMR12"/>
        </w:rPr>
        <w:t xml:space="preserve"> prediction. Apart from observation data and prediction location</w:t>
      </w:r>
      <w:r>
        <w:rPr>
          <w:rFonts w:ascii="Calibri Light" w:hAnsi="Calibri Light" w:cs="CMR12"/>
        </w:rPr>
        <w:t xml:space="preserve">s needed for standard </w:t>
      </w:r>
      <w:proofErr w:type="spellStart"/>
      <w:r>
        <w:rPr>
          <w:rFonts w:ascii="Calibri Light" w:hAnsi="Calibri Light" w:cs="CMR12"/>
        </w:rPr>
        <w:t>kriging</w:t>
      </w:r>
      <w:proofErr w:type="spellEnd"/>
      <w:r>
        <w:rPr>
          <w:rFonts w:ascii="Calibri Light" w:hAnsi="Calibri Light" w:cs="CMR12"/>
        </w:rPr>
        <w:t>, we also need two Cost-Based distance matrices previously computed. One holds the distances between observation points, a symmetric square matrix. The second matrix holds the distances between observation points and the predic</w:t>
      </w:r>
      <w:r>
        <w:rPr>
          <w:rFonts w:ascii="Calibri Light" w:hAnsi="Calibri Light" w:cs="CMR12"/>
        </w:rPr>
        <w:t xml:space="preserve">tion location(s), so it is an </w:t>
      </w:r>
      <w:r>
        <w:rPr>
          <w:rFonts w:ascii="Calibri Light" w:hAnsi="Calibri Light" w:cs="CMR12"/>
          <w:i/>
        </w:rPr>
        <w:t>n</w:t>
      </w:r>
      <w:r>
        <w:rPr>
          <w:rFonts w:ascii="Calibri Light" w:hAnsi="Calibri Light" w:cs="CMR12"/>
        </w:rPr>
        <w:t xml:space="preserve"> (observations) x </w:t>
      </w:r>
      <w:r>
        <w:rPr>
          <w:rFonts w:ascii="Calibri Light" w:hAnsi="Calibri Light" w:cs="CMR12"/>
          <w:i/>
        </w:rPr>
        <w:t>m</w:t>
      </w:r>
      <w:r>
        <w:rPr>
          <w:rFonts w:ascii="Calibri Light" w:hAnsi="Calibri Light" w:cs="CMR12"/>
        </w:rPr>
        <w:t xml:space="preserve"> (locations) sized matrix. The empirical </w:t>
      </w:r>
      <w:proofErr w:type="spellStart"/>
      <w:r>
        <w:rPr>
          <w:rFonts w:ascii="Calibri Light" w:hAnsi="Calibri Light" w:cs="CMR12"/>
        </w:rPr>
        <w:t>variogram</w:t>
      </w:r>
      <w:proofErr w:type="spellEnd"/>
      <w:r>
        <w:rPr>
          <w:rFonts w:ascii="Calibri Light" w:hAnsi="Calibri Light" w:cs="CMR12"/>
        </w:rPr>
        <w:t xml:space="preserve"> is computed from the observation data only. It classifies pairs of observations into groups according to their distance, and then computes an estimator of the theoretical </w:t>
      </w:r>
      <w:proofErr w:type="spellStart"/>
      <w:r>
        <w:rPr>
          <w:rFonts w:ascii="Calibri Light" w:hAnsi="Calibri Light" w:cs="CMR12"/>
        </w:rPr>
        <w:t>variogram</w:t>
      </w:r>
      <w:proofErr w:type="spellEnd"/>
      <w:r>
        <w:rPr>
          <w:rFonts w:ascii="Calibri Light" w:hAnsi="Calibri Light" w:cs="CMR12"/>
        </w:rPr>
        <w:t xml:space="preserve"> value for that distance </w:t>
      </w:r>
      <w:r>
        <w:rPr>
          <w:rFonts w:ascii="Calibri Light" w:hAnsi="Calibri Light" w:cs="CMR12"/>
        </w:rPr>
        <w:t>based on the differences between the observed values.</w:t>
      </w:r>
    </w:p>
    <w:p w:rsidR="00D909BD" w:rsidRDefault="00601FB9">
      <w:pPr>
        <w:autoSpaceDE w:val="0"/>
        <w:autoSpaceDN w:val="0"/>
        <w:adjustRightInd w:val="0"/>
        <w:spacing w:line="240" w:lineRule="auto"/>
        <w:jc w:val="both"/>
        <w:rPr>
          <w:rFonts w:ascii="Calibri Light" w:hAnsi="Calibri Light" w:cs="CMR12"/>
        </w:rPr>
      </w:pPr>
      <w:commentRangeStart w:id="58"/>
      <w:r>
        <w:rPr>
          <w:rFonts w:ascii="Calibri Light" w:hAnsi="Calibri Light" w:cs="CMR12"/>
        </w:rPr>
        <w:t xml:space="preserve">In order to make a Cost-Based empirical </w:t>
      </w:r>
      <w:proofErr w:type="spellStart"/>
      <w:r>
        <w:rPr>
          <w:rFonts w:ascii="Calibri Light" w:hAnsi="Calibri Light" w:cs="CMR12"/>
        </w:rPr>
        <w:t>variogram</w:t>
      </w:r>
      <w:proofErr w:type="spellEnd"/>
      <w:r>
        <w:rPr>
          <w:rFonts w:ascii="Calibri Light" w:hAnsi="Calibri Light" w:cs="CMR12"/>
        </w:rPr>
        <w:t xml:space="preserve"> it is enough to make the initial classification based on the Cost-Based distance values given in the corresponding matrix, rather than calculating Eucli</w:t>
      </w:r>
      <w:r>
        <w:rPr>
          <w:rFonts w:ascii="Calibri Light" w:hAnsi="Calibri Light" w:cs="CMR12"/>
        </w:rPr>
        <w:t xml:space="preserve">dean distances. Note that this modification produces a different grouping of observation pairs. Therefore, </w:t>
      </w:r>
      <w:proofErr w:type="spellStart"/>
      <w:r>
        <w:rPr>
          <w:rFonts w:ascii="Calibri Light" w:hAnsi="Calibri Light" w:cs="CMR12"/>
        </w:rPr>
        <w:t>variogram</w:t>
      </w:r>
      <w:proofErr w:type="spellEnd"/>
      <w:r>
        <w:rPr>
          <w:rFonts w:ascii="Calibri Light" w:hAnsi="Calibri Light" w:cs="CMR12"/>
        </w:rPr>
        <w:t xml:space="preserve"> estimates will be different. The </w:t>
      </w:r>
      <w:proofErr w:type="spellStart"/>
      <w:r>
        <w:rPr>
          <w:rFonts w:ascii="Calibri Light" w:hAnsi="Calibri Light" w:cs="CMR12"/>
        </w:rPr>
        <w:t>variogram</w:t>
      </w:r>
      <w:proofErr w:type="spellEnd"/>
      <w:r>
        <w:rPr>
          <w:rFonts w:ascii="Calibri Light" w:hAnsi="Calibri Light" w:cs="CMR12"/>
        </w:rPr>
        <w:t xml:space="preserve"> model parameter fitting is also made based on observation data only. It is typically accomplishe</w:t>
      </w:r>
      <w:r>
        <w:rPr>
          <w:rFonts w:ascii="Calibri Light" w:hAnsi="Calibri Light" w:cs="CMR12"/>
        </w:rPr>
        <w:t>d through maximum likelihood methods, basically trying out many possible combinations iteratively and keeping the best. This implies computation of the covariance matrix for each combination being tested. All we need is to make sure that the covariance mat</w:t>
      </w:r>
      <w:r>
        <w:rPr>
          <w:rFonts w:ascii="Calibri Light" w:hAnsi="Calibri Light" w:cs="CMR12"/>
        </w:rPr>
        <w:t>rix is computed based on the Cost-Based distances provided by our previously computed matrix.</w:t>
      </w:r>
      <w:r>
        <w:rPr>
          <w:rFonts w:ascii="Calibri Light" w:hAnsi="Calibri Light"/>
        </w:rPr>
        <w:t xml:space="preserve"> </w:t>
      </w:r>
      <w:r>
        <w:rPr>
          <w:rFonts w:ascii="Calibri Light" w:hAnsi="Calibri Light" w:cs="CMR12"/>
        </w:rPr>
        <w:t xml:space="preserve">Finally, there is the </w:t>
      </w:r>
      <w:proofErr w:type="spellStart"/>
      <w:r>
        <w:rPr>
          <w:rFonts w:ascii="Calibri Light" w:hAnsi="Calibri Light" w:cs="CMR12"/>
        </w:rPr>
        <w:t>kriging</w:t>
      </w:r>
      <w:proofErr w:type="spellEnd"/>
      <w:r>
        <w:rPr>
          <w:rFonts w:ascii="Calibri Light" w:hAnsi="Calibri Light" w:cs="CMR12"/>
        </w:rPr>
        <w:t xml:space="preserve"> prediction. At this point, the covariance model is assumed to be known. But here again, we need to make sure that the covariance mat</w:t>
      </w:r>
      <w:r>
        <w:rPr>
          <w:rFonts w:ascii="Calibri Light" w:hAnsi="Calibri Light" w:cs="CMR12"/>
        </w:rPr>
        <w:t>rix of the observations is computed with the Cost-Based distances. In addition, the covariance between observation points and prediction locations are to be computed in order to make predictions. So this is when the second of the Cost-Based distance matric</w:t>
      </w:r>
      <w:r>
        <w:rPr>
          <w:rFonts w:ascii="Calibri Light" w:hAnsi="Calibri Light" w:cs="CMR12"/>
        </w:rPr>
        <w:t>es is to be used.</w:t>
      </w:r>
      <w:commentRangeEnd w:id="58"/>
      <w:r>
        <w:rPr>
          <w:rStyle w:val="Refdecomentario"/>
        </w:rPr>
        <w:commentReference w:id="58"/>
      </w:r>
    </w:p>
    <w:p w:rsidR="00D909BD" w:rsidRDefault="00601FB9">
      <w:pPr>
        <w:spacing w:line="240" w:lineRule="auto"/>
        <w:jc w:val="both"/>
        <w:rPr>
          <w:rFonts w:ascii="Calibri Light" w:hAnsi="Calibri Light"/>
        </w:rPr>
      </w:pPr>
      <w:r>
        <w:rPr>
          <w:rFonts w:ascii="Calibri Light" w:hAnsi="Calibri Light"/>
        </w:rPr>
        <w:t xml:space="preserve">To obtain mathematical validity, not just argumentative, results obtained must be checked with the positive definition of the covariance matrix of the observations. This condition requires that for </w:t>
      </w:r>
      <w:proofErr w:type="gramStart"/>
      <w:r>
        <w:rPr>
          <w:rFonts w:ascii="Calibri Light" w:hAnsi="Calibri Light"/>
        </w:rPr>
        <w:t>any  number</w:t>
      </w:r>
      <w:proofErr w:type="gramEnd"/>
      <w:r>
        <w:rPr>
          <w:rFonts w:ascii="Calibri Light" w:hAnsi="Calibri Light"/>
        </w:rPr>
        <w:t>, set of locations  and compl</w:t>
      </w:r>
      <w:r>
        <w:rPr>
          <w:rFonts w:ascii="Calibri Light" w:hAnsi="Calibri Light"/>
        </w:rPr>
        <w:t>ex set of coefficients , the  function verify the next relationship:</w:t>
      </w:r>
    </w:p>
    <w:p w:rsidR="00D909BD" w:rsidRDefault="00D909BD">
      <w:pPr>
        <w:spacing w:line="240" w:lineRule="auto"/>
        <w:jc w:val="center"/>
        <w:rPr>
          <w:rFonts w:ascii="Calibri Light" w:hAnsi="Calibri Light"/>
        </w:rPr>
      </w:pPr>
    </w:p>
    <w:p w:rsidR="00D909BD" w:rsidRDefault="00601FB9">
      <w:pPr>
        <w:spacing w:line="240" w:lineRule="auto"/>
        <w:jc w:val="both"/>
        <w:rPr>
          <w:rFonts w:ascii="Calibri Light" w:hAnsi="Calibri Light"/>
        </w:rPr>
      </w:pPr>
      <w:proofErr w:type="gramStart"/>
      <w:r>
        <w:rPr>
          <w:rFonts w:ascii="Calibri Light" w:hAnsi="Calibri Light"/>
        </w:rPr>
        <w:t>where  represents</w:t>
      </w:r>
      <w:proofErr w:type="gramEnd"/>
      <w:r>
        <w:rPr>
          <w:rFonts w:ascii="Calibri Light" w:hAnsi="Calibri Light"/>
        </w:rPr>
        <w:t xml:space="preserve"> the cost-weighted distance between their arguments (Muñoz 2012: 201). Ultimately, and </w:t>
      </w:r>
      <w:del w:id="59" w:author="Facundo Muñoz" w:date="2015-06-10T15:08:00Z">
        <w:r w:rsidDel="00601FB9">
          <w:rPr>
            <w:rFonts w:ascii="Calibri Light" w:hAnsi="Calibri Light"/>
          </w:rPr>
          <w:delText xml:space="preserve">through </w:delText>
        </w:r>
      </w:del>
      <w:ins w:id="60" w:author="Facundo Muñoz" w:date="2015-06-10T15:08:00Z">
        <w:r>
          <w:rPr>
            <w:rFonts w:ascii="Calibri Light" w:hAnsi="Calibri Light"/>
          </w:rPr>
          <w:t xml:space="preserve">provided </w:t>
        </w:r>
      </w:ins>
      <w:r>
        <w:rPr>
          <w:rFonts w:ascii="Calibri Light" w:hAnsi="Calibri Light"/>
        </w:rPr>
        <w:t xml:space="preserve">verification of the above validation factors, a </w:t>
      </w:r>
      <w:commentRangeStart w:id="61"/>
      <w:r>
        <w:rPr>
          <w:rFonts w:ascii="Calibri Light" w:hAnsi="Calibri Light"/>
        </w:rPr>
        <w:t xml:space="preserve">functional model </w:t>
      </w:r>
      <w:commentRangeEnd w:id="61"/>
      <w:r>
        <w:rPr>
          <w:rStyle w:val="Refdecomentario"/>
        </w:rPr>
        <w:commentReference w:id="61"/>
      </w:r>
      <w:r>
        <w:rPr>
          <w:rFonts w:ascii="Calibri Light" w:hAnsi="Calibri Light"/>
        </w:rPr>
        <w:t>can be de</w:t>
      </w:r>
      <w:r>
        <w:rPr>
          <w:rFonts w:ascii="Calibri Light" w:hAnsi="Calibri Light"/>
        </w:rPr>
        <w:t>scribed providing the best linear unbiased prediction.</w:t>
      </w:r>
    </w:p>
    <w:p w:rsidR="00D909BD" w:rsidRDefault="00601FB9">
      <w:pPr>
        <w:spacing w:line="240" w:lineRule="auto"/>
        <w:jc w:val="both"/>
        <w:rPr>
          <w:rFonts w:ascii="Calibri Light" w:hAnsi="Calibri Light"/>
          <w:b/>
        </w:rPr>
      </w:pPr>
      <w:r>
        <w:rPr>
          <w:rFonts w:ascii="Calibri Light" w:hAnsi="Calibri Light"/>
          <w:b/>
        </w:rPr>
        <w:t>3. COST-BASED GEOSTATISTICS: METHODOLOGICAL OVERVIEW</w:t>
      </w:r>
    </w:p>
    <w:p w:rsidR="00D909BD" w:rsidRDefault="00601FB9">
      <w:pPr>
        <w:spacing w:line="240" w:lineRule="auto"/>
        <w:jc w:val="both"/>
        <w:rPr>
          <w:rFonts w:ascii="Calibri Light" w:hAnsi="Calibri Light"/>
          <w:b/>
        </w:rPr>
      </w:pPr>
      <w:r>
        <w:rPr>
          <w:rFonts w:ascii="Calibri Light" w:hAnsi="Calibri Light"/>
          <w:b/>
        </w:rPr>
        <w:lastRenderedPageBreak/>
        <w:t>4. ARCHAEOLOGICAL CHEMICAL SOIL ANALYSIS IN THE PRESENCE OF BARRIERS</w:t>
      </w:r>
    </w:p>
    <w:p w:rsidR="00D909BD" w:rsidRDefault="00601FB9">
      <w:pPr>
        <w:spacing w:line="240" w:lineRule="auto"/>
        <w:jc w:val="both"/>
        <w:rPr>
          <w:rFonts w:ascii="Calibri Light" w:hAnsi="Calibri Light"/>
        </w:rPr>
      </w:pPr>
      <w:r>
        <w:rPr>
          <w:rFonts w:ascii="Calibri Light" w:hAnsi="Calibri Light"/>
        </w:rPr>
        <w:t>4.1 GEOSTATISTICS AND ARCHAEOLOGY: A STATE OF THE ART</w:t>
      </w:r>
    </w:p>
    <w:p w:rsidR="00D909BD" w:rsidRDefault="00601FB9">
      <w:pPr>
        <w:spacing w:line="240" w:lineRule="auto"/>
        <w:jc w:val="both"/>
        <w:rPr>
          <w:rFonts w:ascii="Calibri Light" w:hAnsi="Calibri Light"/>
        </w:rPr>
      </w:pPr>
      <w:r>
        <w:rPr>
          <w:rFonts w:ascii="Calibri Light" w:hAnsi="Calibri Light"/>
        </w:rPr>
        <w:t>Despite the fact that the</w:t>
      </w:r>
      <w:r>
        <w:rPr>
          <w:rFonts w:ascii="Calibri Light" w:hAnsi="Calibri Light"/>
        </w:rPr>
        <w:t xml:space="preserve">re are several reviews regarding the use of </w:t>
      </w:r>
      <w:proofErr w:type="spellStart"/>
      <w:r>
        <w:rPr>
          <w:rFonts w:ascii="Calibri Light" w:hAnsi="Calibri Light"/>
        </w:rPr>
        <w:t>geostatistical</w:t>
      </w:r>
      <w:proofErr w:type="spellEnd"/>
      <w:r>
        <w:rPr>
          <w:rFonts w:ascii="Calibri Light" w:hAnsi="Calibri Light"/>
        </w:rPr>
        <w:t xml:space="preserve"> tools in Archaeology (Ebert, 2002; Wheatley and </w:t>
      </w:r>
      <w:proofErr w:type="spellStart"/>
      <w:r>
        <w:rPr>
          <w:rFonts w:ascii="Calibri Light" w:hAnsi="Calibri Light"/>
        </w:rPr>
        <w:t>Gillings</w:t>
      </w:r>
      <w:proofErr w:type="spellEnd"/>
      <w:r>
        <w:rPr>
          <w:rFonts w:ascii="Calibri Light" w:hAnsi="Calibri Light"/>
        </w:rPr>
        <w:t xml:space="preserve">, 2002), the work of Lloyd and Atkinson (2004) is considered as the </w:t>
      </w:r>
      <w:proofErr w:type="spellStart"/>
      <w:r>
        <w:rPr>
          <w:rFonts w:ascii="Calibri Light" w:hAnsi="Calibri Light"/>
        </w:rPr>
        <w:t>the</w:t>
      </w:r>
      <w:proofErr w:type="spellEnd"/>
      <w:r>
        <w:rPr>
          <w:rFonts w:ascii="Calibri Light" w:hAnsi="Calibri Light"/>
        </w:rPr>
        <w:t xml:space="preserve"> main reference on the topic. The two geographers tried in that paper </w:t>
      </w:r>
      <w:r>
        <w:rPr>
          <w:rFonts w:ascii="Calibri Light" w:hAnsi="Calibri Light"/>
        </w:rPr>
        <w:t xml:space="preserve">to take a broad overview of the basic tools of </w:t>
      </w:r>
      <w:proofErr w:type="spellStart"/>
      <w:r>
        <w:rPr>
          <w:rFonts w:ascii="Calibri Light" w:hAnsi="Calibri Light"/>
        </w:rPr>
        <w:t>geostatistics</w:t>
      </w:r>
      <w:proofErr w:type="spellEnd"/>
      <w:r>
        <w:rPr>
          <w:rFonts w:ascii="Calibri Light" w:hAnsi="Calibri Light"/>
        </w:rPr>
        <w:t xml:space="preserve"> in archaeological contexts through different case studies, mainly using </w:t>
      </w:r>
      <w:proofErr w:type="spellStart"/>
      <w:r>
        <w:rPr>
          <w:rFonts w:ascii="Calibri Light" w:hAnsi="Calibri Light"/>
        </w:rPr>
        <w:t>kriging</w:t>
      </w:r>
      <w:proofErr w:type="spellEnd"/>
      <w:r>
        <w:rPr>
          <w:rFonts w:ascii="Calibri Light" w:hAnsi="Calibri Light"/>
        </w:rPr>
        <w:t xml:space="preserve"> methods. That text also works as a state of the art about this topic, reviewing the main </w:t>
      </w:r>
      <w:proofErr w:type="spellStart"/>
      <w:r>
        <w:rPr>
          <w:rFonts w:ascii="Calibri Light" w:hAnsi="Calibri Light"/>
        </w:rPr>
        <w:t>geostatistical</w:t>
      </w:r>
      <w:proofErr w:type="spellEnd"/>
      <w:r>
        <w:rPr>
          <w:rFonts w:ascii="Calibri Light" w:hAnsi="Calibri Light"/>
        </w:rPr>
        <w:t xml:space="preserve"> previous ap</w:t>
      </w:r>
      <w:r>
        <w:rPr>
          <w:rFonts w:ascii="Calibri Light" w:hAnsi="Calibri Light"/>
        </w:rPr>
        <w:t xml:space="preserve">plications in Archaeology. In those pages is highlighted the importance of spatial autocorrelation measures to </w:t>
      </w:r>
      <w:proofErr w:type="spellStart"/>
      <w:r>
        <w:rPr>
          <w:rFonts w:ascii="Calibri Light" w:hAnsi="Calibri Light"/>
        </w:rPr>
        <w:t>characterise</w:t>
      </w:r>
      <w:proofErr w:type="spellEnd"/>
      <w:r>
        <w:rPr>
          <w:rFonts w:ascii="Calibri Light" w:hAnsi="Calibri Light"/>
        </w:rPr>
        <w:t xml:space="preserve"> spatial variation in archaeological variables. Specifically, the authors </w:t>
      </w:r>
      <w:proofErr w:type="spellStart"/>
      <w:r>
        <w:rPr>
          <w:rFonts w:ascii="Calibri Light" w:hAnsi="Calibri Light"/>
        </w:rPr>
        <w:t>emphasise</w:t>
      </w:r>
      <w:proofErr w:type="spellEnd"/>
      <w:r>
        <w:rPr>
          <w:rFonts w:ascii="Calibri Light" w:hAnsi="Calibri Light"/>
        </w:rPr>
        <w:t xml:space="preserve"> the importance of framing correctly the fieldwork</w:t>
      </w:r>
      <w:r>
        <w:rPr>
          <w:rFonts w:ascii="Calibri Light" w:hAnsi="Calibri Light"/>
        </w:rPr>
        <w:t xml:space="preserve"> of </w:t>
      </w:r>
      <w:proofErr w:type="spellStart"/>
      <w:r>
        <w:rPr>
          <w:rFonts w:ascii="Calibri Light" w:hAnsi="Calibri Light"/>
        </w:rPr>
        <w:t>geostatistics</w:t>
      </w:r>
      <w:proofErr w:type="spellEnd"/>
      <w:r>
        <w:rPr>
          <w:rFonts w:ascii="Calibri Light" w:hAnsi="Calibri Light"/>
        </w:rPr>
        <w:t xml:space="preserve"> in Archaeology: this is the analysis of a </w:t>
      </w:r>
      <w:proofErr w:type="spellStart"/>
      <w:r>
        <w:rPr>
          <w:rFonts w:ascii="Calibri Light" w:hAnsi="Calibri Light"/>
        </w:rPr>
        <w:t>regionalised</w:t>
      </w:r>
      <w:proofErr w:type="spellEnd"/>
      <w:r>
        <w:rPr>
          <w:rFonts w:ascii="Calibri Light" w:hAnsi="Calibri Light"/>
        </w:rPr>
        <w:t xml:space="preserve"> variable and its </w:t>
      </w:r>
      <w:proofErr w:type="spellStart"/>
      <w:r>
        <w:rPr>
          <w:rFonts w:ascii="Calibri Light" w:hAnsi="Calibri Light"/>
        </w:rPr>
        <w:t>generalisation</w:t>
      </w:r>
      <w:proofErr w:type="spellEnd"/>
      <w:r>
        <w:rPr>
          <w:rFonts w:ascii="Calibri Light" w:hAnsi="Calibri Light"/>
        </w:rPr>
        <w:t xml:space="preserve"> in a continuous surface. A classic archaeological example is, for example, the mapping of the chemical analysis samples of archaeological floors.</w:t>
      </w:r>
    </w:p>
    <w:p w:rsidR="00D909BD" w:rsidRDefault="00601FB9">
      <w:pPr>
        <w:spacing w:line="240" w:lineRule="auto"/>
        <w:jc w:val="both"/>
        <w:rPr>
          <w:rFonts w:ascii="Calibri Light" w:hAnsi="Calibri Light"/>
        </w:rPr>
      </w:pPr>
      <w:r>
        <w:rPr>
          <w:rFonts w:ascii="Calibri Light" w:hAnsi="Calibri Light"/>
        </w:rPr>
        <w:t>In th</w:t>
      </w:r>
      <w:r>
        <w:rPr>
          <w:rFonts w:ascii="Calibri Light" w:hAnsi="Calibri Light"/>
        </w:rPr>
        <w:t xml:space="preserve">e field of detecting and interpreting anthropic activity markers by using spatial interpolations, different approaches have been tested recently. In an </w:t>
      </w:r>
      <w:proofErr w:type="spellStart"/>
      <w:r>
        <w:rPr>
          <w:rFonts w:ascii="Calibri Light" w:hAnsi="Calibri Light"/>
        </w:rPr>
        <w:t>ethnoarchaeological</w:t>
      </w:r>
      <w:proofErr w:type="spellEnd"/>
      <w:r>
        <w:rPr>
          <w:rFonts w:ascii="Calibri Light" w:hAnsi="Calibri Light"/>
        </w:rPr>
        <w:t xml:space="preserve"> case study in Northern Gujarat (India), these techniques helped to explore the relat</w:t>
      </w:r>
      <w:r>
        <w:rPr>
          <w:rFonts w:ascii="Calibri Light" w:hAnsi="Calibri Light"/>
        </w:rPr>
        <w:t>ive variability of floor chemical residues. People tend to recurrently use specific areas of their living space, producing an accumulation of evidences that represent the result of the activity performed. The possibility to identify and connect these evide</w:t>
      </w:r>
      <w:r>
        <w:rPr>
          <w:rFonts w:ascii="Calibri Light" w:hAnsi="Calibri Light"/>
        </w:rPr>
        <w:t xml:space="preserve">nces to the activity that generated the record is pivotal to our understanding of past human </w:t>
      </w:r>
      <w:proofErr w:type="spellStart"/>
      <w:r>
        <w:rPr>
          <w:rFonts w:ascii="Calibri Light" w:hAnsi="Calibri Light"/>
        </w:rPr>
        <w:t>behaviour</w:t>
      </w:r>
      <w:proofErr w:type="spellEnd"/>
      <w:r>
        <w:rPr>
          <w:rFonts w:ascii="Calibri Light" w:hAnsi="Calibri Light"/>
        </w:rPr>
        <w:t xml:space="preserve">. </w:t>
      </w:r>
      <w:proofErr w:type="spellStart"/>
      <w:r>
        <w:rPr>
          <w:rFonts w:ascii="Calibri Light" w:hAnsi="Calibri Light"/>
        </w:rPr>
        <w:t>Ethnoarchaeology</w:t>
      </w:r>
      <w:proofErr w:type="spellEnd"/>
      <w:r>
        <w:rPr>
          <w:rFonts w:ascii="Calibri Light" w:hAnsi="Calibri Light"/>
        </w:rPr>
        <w:t xml:space="preserve"> and experimental archaeology drive the inferential reasoning that creates the models connecting the distribution of proxies with specif</w:t>
      </w:r>
      <w:r>
        <w:rPr>
          <w:rFonts w:ascii="Calibri Light" w:hAnsi="Calibri Light"/>
        </w:rPr>
        <w:t>ic activities. These models are defined as 'anthropic activity markers', such as those coming from the analysis of chemical soil residues (</w:t>
      </w:r>
      <w:proofErr w:type="spellStart"/>
      <w:r>
        <w:rPr>
          <w:rFonts w:ascii="Calibri Light" w:hAnsi="Calibri Light"/>
        </w:rPr>
        <w:t>Rondelli</w:t>
      </w:r>
      <w:proofErr w:type="spellEnd"/>
      <w:r>
        <w:rPr>
          <w:rFonts w:ascii="Calibri Light" w:hAnsi="Calibri Light"/>
        </w:rPr>
        <w:t xml:space="preserve"> et al. 2014). Spatial </w:t>
      </w:r>
      <w:commentRangeStart w:id="62"/>
      <w:r>
        <w:rPr>
          <w:rFonts w:ascii="Calibri Light" w:hAnsi="Calibri Light"/>
        </w:rPr>
        <w:t xml:space="preserve">interpolation </w:t>
      </w:r>
      <w:commentRangeEnd w:id="62"/>
      <w:r>
        <w:rPr>
          <w:rStyle w:val="Refdecomentario"/>
        </w:rPr>
        <w:commentReference w:id="62"/>
      </w:r>
      <w:r>
        <w:rPr>
          <w:rFonts w:ascii="Calibri Light" w:hAnsi="Calibri Light"/>
        </w:rPr>
        <w:t xml:space="preserve">of these proxies is the main technique in order to </w:t>
      </w:r>
      <w:commentRangeStart w:id="63"/>
      <w:r>
        <w:rPr>
          <w:rFonts w:ascii="Calibri Light" w:hAnsi="Calibri Light"/>
        </w:rPr>
        <w:t xml:space="preserve">extrapolate </w:t>
      </w:r>
      <w:commentRangeEnd w:id="63"/>
      <w:r>
        <w:rPr>
          <w:rStyle w:val="Refdecomentario"/>
        </w:rPr>
        <w:commentReference w:id="63"/>
      </w:r>
      <w:r>
        <w:rPr>
          <w:rFonts w:ascii="Calibri Light" w:hAnsi="Calibri Light"/>
        </w:rPr>
        <w:t>a continu</w:t>
      </w:r>
      <w:r>
        <w:rPr>
          <w:rFonts w:ascii="Calibri Light" w:hAnsi="Calibri Light"/>
        </w:rPr>
        <w:t xml:space="preserve">ous surface from a group of samples or observations. In this way, the researcher can discern both singular clustering patterns -the anthropic activity markers- and different processes of floor maintenance and </w:t>
      </w:r>
      <w:proofErr w:type="spellStart"/>
      <w:r>
        <w:rPr>
          <w:rFonts w:ascii="Calibri Light" w:hAnsi="Calibri Light"/>
        </w:rPr>
        <w:t>postdepositional</w:t>
      </w:r>
      <w:proofErr w:type="spellEnd"/>
      <w:r>
        <w:rPr>
          <w:rFonts w:ascii="Calibri Light" w:hAnsi="Calibri Light"/>
        </w:rPr>
        <w:t xml:space="preserve"> dynamics considered as a backg</w:t>
      </w:r>
      <w:r>
        <w:rPr>
          <w:rFonts w:ascii="Calibri Light" w:hAnsi="Calibri Light"/>
        </w:rPr>
        <w:t xml:space="preserve">round noise. </w:t>
      </w:r>
    </w:p>
    <w:p w:rsidR="00D909BD" w:rsidRDefault="00601FB9">
      <w:pPr>
        <w:spacing w:line="240" w:lineRule="auto"/>
        <w:jc w:val="both"/>
        <w:rPr>
          <w:rFonts w:ascii="Calibri Light" w:hAnsi="Calibri Light"/>
        </w:rPr>
      </w:pPr>
      <w:r>
        <w:rPr>
          <w:rFonts w:ascii="Calibri Light" w:hAnsi="Calibri Light"/>
        </w:rPr>
        <w:t xml:space="preserve">However, the use of this kind of approaches is still under development in different disciplines, also in Archaeology. As above pointed out, it is necessary to develop a general methodology to overcoming the </w:t>
      </w:r>
      <w:proofErr w:type="spellStart"/>
      <w:r>
        <w:rPr>
          <w:rFonts w:ascii="Calibri Light" w:hAnsi="Calibri Light"/>
        </w:rPr>
        <w:t>geostatistical</w:t>
      </w:r>
      <w:proofErr w:type="spellEnd"/>
      <w:r>
        <w:rPr>
          <w:rFonts w:ascii="Calibri Light" w:hAnsi="Calibri Light"/>
        </w:rPr>
        <w:t xml:space="preserve"> restriction on the h</w:t>
      </w:r>
      <w:r>
        <w:rPr>
          <w:rFonts w:ascii="Calibri Light" w:hAnsi="Calibri Light"/>
        </w:rPr>
        <w:t>omogeneity of the prediction region. The spatial distribution of chemical residues on domestic floors is highly influenced by the presence of barriers, such as walls. Therefore, these studies would benefit from a new methodology that avoid the interpolatio</w:t>
      </w:r>
      <w:r>
        <w:rPr>
          <w:rFonts w:ascii="Calibri Light" w:hAnsi="Calibri Light"/>
        </w:rPr>
        <w:t>n of the observations both trough and under spatial demarcations. Our approach in this paper is thought to be a useful tool in order to surpass this major limitation. In the next paragraphs we investigate how to incorporate information of topographical nat</w:t>
      </w:r>
      <w:r>
        <w:rPr>
          <w:rFonts w:ascii="Calibri Light" w:hAnsi="Calibri Light"/>
        </w:rPr>
        <w:t xml:space="preserve">ure into the process of </w:t>
      </w:r>
      <w:proofErr w:type="spellStart"/>
      <w:r>
        <w:rPr>
          <w:rFonts w:ascii="Calibri Light" w:hAnsi="Calibri Light"/>
        </w:rPr>
        <w:t>geostatistical</w:t>
      </w:r>
      <w:proofErr w:type="spellEnd"/>
      <w:r>
        <w:rPr>
          <w:rFonts w:ascii="Calibri Light" w:hAnsi="Calibri Light"/>
        </w:rPr>
        <w:t xml:space="preserve"> prediction using a cost-based </w:t>
      </w:r>
      <w:proofErr w:type="spellStart"/>
      <w:r>
        <w:rPr>
          <w:rFonts w:ascii="Calibri Light" w:hAnsi="Calibri Light"/>
        </w:rPr>
        <w:t>kriging</w:t>
      </w:r>
      <w:proofErr w:type="spellEnd"/>
      <w:r>
        <w:rPr>
          <w:rFonts w:ascii="Calibri Light" w:hAnsi="Calibri Light"/>
        </w:rPr>
        <w:t xml:space="preserve"> adaptation. Furthermore, the possibility of applying </w:t>
      </w:r>
      <w:proofErr w:type="spellStart"/>
      <w:r>
        <w:rPr>
          <w:rFonts w:ascii="Calibri Light" w:hAnsi="Calibri Light"/>
        </w:rPr>
        <w:t>geostatistical</w:t>
      </w:r>
      <w:proofErr w:type="spellEnd"/>
      <w:r>
        <w:rPr>
          <w:rFonts w:ascii="Calibri Light" w:hAnsi="Calibri Light"/>
        </w:rPr>
        <w:t xml:space="preserve"> methods enables us to obtain results based on statistical models, providing reliable predictions together with </w:t>
      </w:r>
      <w:r>
        <w:rPr>
          <w:rFonts w:ascii="Calibri Light" w:hAnsi="Calibri Light"/>
        </w:rPr>
        <w:t>estimations of uncertainty, which commonly used deterministic methods cannot provide.</w:t>
      </w:r>
    </w:p>
    <w:p w:rsidR="00D909BD" w:rsidRDefault="00601FB9">
      <w:pPr>
        <w:spacing w:line="240" w:lineRule="auto"/>
        <w:jc w:val="both"/>
        <w:rPr>
          <w:rFonts w:ascii="Calibri Light" w:hAnsi="Calibri Light"/>
        </w:rPr>
      </w:pPr>
      <w:r>
        <w:rPr>
          <w:rFonts w:ascii="Calibri Light" w:hAnsi="Calibri Light"/>
        </w:rPr>
        <w:t>4.2 CASE STUDY: INTERPOLATION OF FLOOR CHEMICAL RESIDUES ANALYSIS IN TEOTIHUACAN</w:t>
      </w:r>
    </w:p>
    <w:p w:rsidR="00D909BD" w:rsidRDefault="00601FB9">
      <w:pPr>
        <w:spacing w:line="240" w:lineRule="auto"/>
        <w:jc w:val="both"/>
        <w:rPr>
          <w:rFonts w:ascii="Calibri Light" w:hAnsi="Calibri Light"/>
          <w:b/>
        </w:rPr>
      </w:pPr>
      <w:r>
        <w:rPr>
          <w:rFonts w:ascii="Calibri Light" w:hAnsi="Calibri Light"/>
          <w:b/>
        </w:rPr>
        <w:t>5. SUMMARY AND CONCLUSIONS</w:t>
      </w:r>
    </w:p>
    <w:sectPr w:rsidR="00D909BD">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5" w:author="Facundo Muñoz" w:date="2015-06-10T15:11:00Z" w:initials="FM">
    <w:p w:rsidR="005024ED" w:rsidRPr="005024ED" w:rsidRDefault="005024ED">
      <w:pPr>
        <w:pStyle w:val="Textocomentario"/>
        <w:rPr>
          <w:lang w:val="es-ES"/>
        </w:rPr>
      </w:pPr>
      <w:r>
        <w:rPr>
          <w:rStyle w:val="Refdecomentario"/>
        </w:rPr>
        <w:annotationRef/>
      </w:r>
      <w:r w:rsidRPr="005024ED">
        <w:rPr>
          <w:lang w:val="es-ES"/>
        </w:rPr>
        <w:t>No queda claro en este punto a cuál hipótesis te refieres.</w:t>
      </w:r>
    </w:p>
  </w:comment>
  <w:comment w:id="36" w:author="Facundo Muñoz" w:date="2015-06-10T15:11:00Z" w:initials="FM">
    <w:p w:rsidR="005024ED" w:rsidRPr="005024ED" w:rsidRDefault="005024ED">
      <w:pPr>
        <w:pStyle w:val="Textocomentario"/>
        <w:rPr>
          <w:lang w:val="es-ES"/>
        </w:rPr>
      </w:pPr>
      <w:r>
        <w:rPr>
          <w:rStyle w:val="Refdecomentario"/>
        </w:rPr>
        <w:annotationRef/>
      </w:r>
      <w:r w:rsidRPr="005024ED">
        <w:rPr>
          <w:lang w:val="es-ES"/>
        </w:rPr>
        <w:t xml:space="preserve">Mejor </w:t>
      </w:r>
      <w:proofErr w:type="spellStart"/>
      <w:r w:rsidRPr="005024ED">
        <w:rPr>
          <w:lang w:val="es-ES"/>
        </w:rPr>
        <w:t>mapping</w:t>
      </w:r>
      <w:proofErr w:type="spellEnd"/>
      <w:r w:rsidRPr="005024ED">
        <w:rPr>
          <w:lang w:val="es-ES"/>
        </w:rPr>
        <w:t xml:space="preserve">, o </w:t>
      </w:r>
      <w:proofErr w:type="spellStart"/>
      <w:r w:rsidRPr="005024ED">
        <w:rPr>
          <w:lang w:val="es-ES"/>
        </w:rPr>
        <w:t>smoothing</w:t>
      </w:r>
      <w:proofErr w:type="spellEnd"/>
      <w:r w:rsidRPr="005024ED">
        <w:rPr>
          <w:lang w:val="es-ES"/>
        </w:rPr>
        <w:t xml:space="preserve">. </w:t>
      </w:r>
      <w:proofErr w:type="spellStart"/>
      <w:r w:rsidRPr="005024ED">
        <w:rPr>
          <w:lang w:val="es-ES"/>
        </w:rPr>
        <w:t>Interpolation</w:t>
      </w:r>
      <w:proofErr w:type="spellEnd"/>
      <w:r w:rsidRPr="005024ED">
        <w:rPr>
          <w:lang w:val="es-ES"/>
        </w:rPr>
        <w:t xml:space="preserve"> implica que la superficie pasa por los puntos observados.</w:t>
      </w:r>
    </w:p>
  </w:comment>
  <w:comment w:id="37" w:author="Facundo Muñoz" w:date="2015-06-10T15:11:00Z" w:initials="FM">
    <w:p w:rsidR="005024ED" w:rsidRPr="005024ED" w:rsidRDefault="005024ED">
      <w:pPr>
        <w:pStyle w:val="Textocomentario"/>
        <w:rPr>
          <w:lang w:val="es-ES"/>
        </w:rPr>
      </w:pPr>
      <w:r>
        <w:rPr>
          <w:rStyle w:val="Refdecomentario"/>
        </w:rPr>
        <w:annotationRef/>
      </w:r>
      <w:r w:rsidRPr="005024ED">
        <w:rPr>
          <w:lang w:val="es-ES"/>
        </w:rPr>
        <w:t>Trabajaremos completamente en R, sin usar software GIS específico.</w:t>
      </w:r>
    </w:p>
  </w:comment>
  <w:comment w:id="41" w:author="Facundo Muñoz" w:date="2015-06-10T15:11:00Z" w:initials="FM">
    <w:p w:rsidR="005024ED" w:rsidRPr="005024ED" w:rsidRDefault="005024ED">
      <w:pPr>
        <w:pStyle w:val="Textocomentario"/>
        <w:rPr>
          <w:lang w:val="es-ES"/>
        </w:rPr>
      </w:pPr>
      <w:r>
        <w:rPr>
          <w:rStyle w:val="Refdecomentario"/>
        </w:rPr>
        <w:annotationRef/>
      </w:r>
      <w:r w:rsidRPr="005024ED">
        <w:rPr>
          <w:lang w:val="es-ES"/>
        </w:rPr>
        <w:t xml:space="preserve">Por consistencia, mejor usar siempre el mismo término. </w:t>
      </w:r>
      <w:r>
        <w:rPr>
          <w:lang w:val="es-ES"/>
        </w:rPr>
        <w:t xml:space="preserve">El lector puede confundirse al no entender por qué a veces usas </w:t>
      </w:r>
      <w:proofErr w:type="spellStart"/>
      <w:r>
        <w:rPr>
          <w:lang w:val="es-ES"/>
        </w:rPr>
        <w:t>variogram</w:t>
      </w:r>
      <w:proofErr w:type="spellEnd"/>
      <w:r>
        <w:rPr>
          <w:lang w:val="es-ES"/>
        </w:rPr>
        <w:t xml:space="preserve"> y a veces </w:t>
      </w:r>
      <w:proofErr w:type="spellStart"/>
      <w:r>
        <w:rPr>
          <w:lang w:val="es-ES"/>
        </w:rPr>
        <w:t>semivariogram</w:t>
      </w:r>
      <w:proofErr w:type="spellEnd"/>
      <w:r>
        <w:rPr>
          <w:lang w:val="es-ES"/>
        </w:rPr>
        <w:t>.</w:t>
      </w:r>
    </w:p>
  </w:comment>
  <w:comment w:id="43" w:author="Facundo Muñoz" w:date="2015-06-10T15:11:00Z" w:initials="FM">
    <w:p w:rsidR="005024ED" w:rsidRPr="005024ED" w:rsidRDefault="005024ED">
      <w:pPr>
        <w:pStyle w:val="Textocomentario"/>
      </w:pPr>
      <w:r>
        <w:rPr>
          <w:rStyle w:val="Refdecomentario"/>
        </w:rPr>
        <w:annotationRef/>
      </w:r>
      <w:r w:rsidRPr="005024ED">
        <w:rPr>
          <w:lang w:val="es-ES"/>
        </w:rPr>
        <w:t xml:space="preserve">Yo no sería tan categórico </w:t>
      </w:r>
      <w:r>
        <w:sym w:font="Wingdings" w:char="F04A"/>
      </w:r>
    </w:p>
  </w:comment>
  <w:comment w:id="46" w:author="Facundo Muñoz" w:date="2015-06-10T15:11:00Z" w:initials="FM">
    <w:p w:rsidR="005024ED" w:rsidRPr="005024ED" w:rsidRDefault="005024ED">
      <w:pPr>
        <w:pStyle w:val="Textocomentario"/>
        <w:rPr>
          <w:lang w:val="es-ES"/>
        </w:rPr>
      </w:pPr>
      <w:r>
        <w:rPr>
          <w:rStyle w:val="Refdecomentario"/>
        </w:rPr>
        <w:annotationRef/>
      </w:r>
      <w:r w:rsidRPr="005024ED">
        <w:rPr>
          <w:lang w:val="es-ES"/>
        </w:rPr>
        <w:t>No entiendo mucho el significado de esto</w:t>
      </w:r>
    </w:p>
  </w:comment>
  <w:comment w:id="47" w:author="Facundo Muñoz" w:date="2015-06-10T15:11:00Z" w:initials="FM">
    <w:p w:rsidR="005024ED" w:rsidRPr="005024ED" w:rsidRDefault="005024ED">
      <w:pPr>
        <w:pStyle w:val="Textocomentario"/>
        <w:rPr>
          <w:lang w:val="es-ES"/>
        </w:rPr>
      </w:pPr>
      <w:r>
        <w:rPr>
          <w:rStyle w:val="Refdecomentario"/>
        </w:rPr>
        <w:annotationRef/>
      </w:r>
      <w:r w:rsidRPr="005024ED">
        <w:rPr>
          <w:lang w:val="es-ES"/>
        </w:rPr>
        <w:t>Es sólo un valor de coste para cada celda</w:t>
      </w:r>
    </w:p>
  </w:comment>
  <w:comment w:id="55" w:author="Facundo Muñoz" w:date="2015-06-10T15:11:00Z" w:initials="FM">
    <w:p w:rsidR="00601FB9" w:rsidRDefault="00601FB9">
      <w:pPr>
        <w:pStyle w:val="Textocomentario"/>
      </w:pPr>
      <w:r>
        <w:rPr>
          <w:rStyle w:val="Refdecomentario"/>
        </w:rPr>
        <w:annotationRef/>
      </w:r>
      <w:r>
        <w:t>???</w:t>
      </w:r>
    </w:p>
  </w:comment>
  <w:comment w:id="56" w:author="Facundo Muñoz" w:date="2015-06-10T15:11:00Z" w:initials="FM">
    <w:p w:rsidR="00601FB9" w:rsidRDefault="00601FB9">
      <w:pPr>
        <w:pStyle w:val="Textocomentario"/>
      </w:pPr>
      <w:r>
        <w:rPr>
          <w:rStyle w:val="Refdecomentario"/>
        </w:rPr>
        <w:annotationRef/>
      </w:r>
      <w:r>
        <w:t>Find?</w:t>
      </w:r>
    </w:p>
  </w:comment>
  <w:comment w:id="57" w:author="Facundo Muñoz" w:date="2015-06-10T15:11:00Z" w:initials="FM">
    <w:p w:rsidR="00601FB9" w:rsidRPr="00601FB9" w:rsidRDefault="00601FB9">
      <w:pPr>
        <w:pStyle w:val="Textocomentario"/>
        <w:rPr>
          <w:lang w:val="es-ES"/>
        </w:rPr>
      </w:pPr>
      <w:r>
        <w:rPr>
          <w:rStyle w:val="Refdecomentario"/>
        </w:rPr>
        <w:annotationRef/>
      </w:r>
      <w:proofErr w:type="spellStart"/>
      <w:r w:rsidRPr="00601FB9">
        <w:rPr>
          <w:lang w:val="es-ES"/>
        </w:rPr>
        <w:t>Based</w:t>
      </w:r>
      <w:proofErr w:type="spellEnd"/>
      <w:r w:rsidRPr="00601FB9">
        <w:rPr>
          <w:lang w:val="es-ES"/>
        </w:rPr>
        <w:t>? O te refieres a algo más general?</w:t>
      </w:r>
    </w:p>
  </w:comment>
  <w:comment w:id="58" w:author="Facundo Muñoz" w:date="2015-06-10T15:11:00Z" w:initials="FM">
    <w:p w:rsidR="00601FB9" w:rsidRPr="00601FB9" w:rsidRDefault="00601FB9">
      <w:pPr>
        <w:pStyle w:val="Textocomentario"/>
        <w:rPr>
          <w:lang w:val="es-ES"/>
        </w:rPr>
      </w:pPr>
      <w:r>
        <w:rPr>
          <w:rStyle w:val="Refdecomentario"/>
        </w:rPr>
        <w:annotationRef/>
      </w:r>
      <w:r w:rsidRPr="00601FB9">
        <w:rPr>
          <w:lang w:val="es-ES"/>
        </w:rPr>
        <w:t xml:space="preserve">Creo que podemos omitir, o resumir, estos detalles computacionales haciendo referencia al </w:t>
      </w:r>
      <w:proofErr w:type="spellStart"/>
      <w:r w:rsidRPr="00601FB9">
        <w:rPr>
          <w:lang w:val="es-ES"/>
        </w:rPr>
        <w:t>paper</w:t>
      </w:r>
      <w:proofErr w:type="spellEnd"/>
      <w:r w:rsidRPr="00601FB9">
        <w:rPr>
          <w:lang w:val="es-ES"/>
        </w:rPr>
        <w:t xml:space="preserve"> </w:t>
      </w:r>
      <w:proofErr w:type="spellStart"/>
      <w:r w:rsidRPr="00601FB9">
        <w:rPr>
          <w:lang w:val="es-ES"/>
        </w:rPr>
        <w:t>Lopez</w:t>
      </w:r>
      <w:proofErr w:type="spellEnd"/>
      <w:r w:rsidRPr="00601FB9">
        <w:rPr>
          <w:lang w:val="es-ES"/>
        </w:rPr>
        <w:t xml:space="preserve"> y Muñoz (2009).</w:t>
      </w:r>
    </w:p>
  </w:comment>
  <w:comment w:id="61" w:author="Facundo Muñoz" w:date="2015-06-10T15:11:00Z" w:initials="FM">
    <w:p w:rsidR="00601FB9" w:rsidRDefault="00601FB9">
      <w:pPr>
        <w:pStyle w:val="Textocomentario"/>
      </w:pPr>
      <w:r>
        <w:rPr>
          <w:rStyle w:val="Refdecomentario"/>
        </w:rPr>
        <w:annotationRef/>
      </w:r>
      <w:r>
        <w:t xml:space="preserve">??? </w:t>
      </w:r>
      <w:proofErr w:type="spellStart"/>
      <w:r>
        <w:t>Jerga</w:t>
      </w:r>
      <w:proofErr w:type="spellEnd"/>
      <w:r>
        <w:t xml:space="preserve"> </w:t>
      </w:r>
      <w:proofErr w:type="spellStart"/>
      <w:r>
        <w:t>arqueológica</w:t>
      </w:r>
      <w:proofErr w:type="spellEnd"/>
      <w:r>
        <w:t xml:space="preserve">? </w:t>
      </w:r>
      <w:r>
        <w:sym w:font="Wingdings" w:char="F04A"/>
      </w:r>
    </w:p>
  </w:comment>
  <w:comment w:id="62" w:author="Facundo Muñoz" w:date="2015-06-10T15:11:00Z" w:initials="FM">
    <w:p w:rsidR="00601FB9" w:rsidRDefault="00601FB9">
      <w:pPr>
        <w:pStyle w:val="Textocomentario"/>
      </w:pPr>
      <w:r>
        <w:rPr>
          <w:rStyle w:val="Refdecomentario"/>
        </w:rPr>
        <w:annotationRef/>
      </w:r>
      <w:r>
        <w:t xml:space="preserve">Again: mapping o smoothing </w:t>
      </w:r>
      <w:proofErr w:type="spellStart"/>
      <w:r>
        <w:t>es</w:t>
      </w:r>
      <w:proofErr w:type="spellEnd"/>
      <w:r>
        <w:t xml:space="preserve"> </w:t>
      </w:r>
      <w:proofErr w:type="spellStart"/>
      <w:r>
        <w:t>más</w:t>
      </w:r>
      <w:proofErr w:type="spellEnd"/>
      <w:r>
        <w:t xml:space="preserve"> </w:t>
      </w:r>
      <w:proofErr w:type="spellStart"/>
      <w:r>
        <w:t>preciso</w:t>
      </w:r>
      <w:proofErr w:type="spellEnd"/>
      <w:r>
        <w:t>.</w:t>
      </w:r>
    </w:p>
  </w:comment>
  <w:comment w:id="63" w:author="Facundo Muñoz" w:date="2015-06-10T15:11:00Z" w:initials="FM">
    <w:p w:rsidR="00601FB9" w:rsidRPr="00601FB9" w:rsidRDefault="00601FB9">
      <w:pPr>
        <w:pStyle w:val="Textocomentario"/>
        <w:rPr>
          <w:lang w:val="es-ES"/>
        </w:rPr>
      </w:pPr>
      <w:r>
        <w:rPr>
          <w:rStyle w:val="Refdecomentario"/>
        </w:rPr>
        <w:annotationRef/>
      </w:r>
      <w:r w:rsidRPr="00601FB9">
        <w:rPr>
          <w:lang w:val="es-ES"/>
        </w:rPr>
        <w:t xml:space="preserve">Derive? </w:t>
      </w:r>
      <w:proofErr w:type="spellStart"/>
      <w:r w:rsidRPr="00601FB9">
        <w:rPr>
          <w:lang w:val="es-ES"/>
        </w:rPr>
        <w:t>Infer</w:t>
      </w:r>
      <w:proofErr w:type="spellEnd"/>
      <w:r w:rsidRPr="00601FB9">
        <w:rPr>
          <w:lang w:val="es-ES"/>
        </w:rPr>
        <w:t xml:space="preserve">? </w:t>
      </w:r>
      <w:proofErr w:type="spellStart"/>
      <w:r w:rsidRPr="00601FB9">
        <w:rPr>
          <w:lang w:val="es-ES"/>
        </w:rPr>
        <w:t>Extrapolate</w:t>
      </w:r>
      <w:proofErr w:type="spellEnd"/>
      <w:r w:rsidRPr="00601FB9">
        <w:rPr>
          <w:lang w:val="es-ES"/>
        </w:rPr>
        <w:t xml:space="preserve"> tiene un significado técnico muy concreto, que creo que no es lo que quieres decir aquí.</w:t>
      </w:r>
      <w:bookmarkStart w:id="64" w:name="_GoBack"/>
      <w:bookmarkEnd w:id="64"/>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800022EF" w:usb1="C000205A" w:usb2="00000008" w:usb3="00000000" w:csb0="00000057" w:csb1="00000000"/>
  </w:font>
  <w:font w:name="Calibri Light">
    <w:altName w:val="FreeSans"/>
    <w:charset w:val="00"/>
    <w:family w:val="auto"/>
    <w:pitch w:val="default"/>
    <w:sig w:usb0="A00002EF" w:usb1="4000207B" w:usb2="00000000" w:usb3="00000000" w:csb0="0000019F" w:csb1="00000000"/>
  </w:font>
  <w:font w:name="CMR12">
    <w:altName w:val="Kedage"/>
    <w:charset w:val="00"/>
    <w:family w:val="auto"/>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30AB3"/>
    <w:multiLevelType w:val="multilevel"/>
    <w:tmpl w:val="02830AB3"/>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trackRevisions/>
  <w:doNotTrackMoves/>
  <w:defaultTabStop w:val="720"/>
  <w:characterSpacingControl w:val="doNotCompress"/>
  <w:compat>
    <w:spaceForUL/>
    <w:doNotLeaveBackslashAlone/>
    <w:ulTrailSpac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3EB2"/>
    <w:rsid w:val="DDBF3769"/>
    <w:rsid w:val="00010DCA"/>
    <w:rsid w:val="0002305C"/>
    <w:rsid w:val="0005170D"/>
    <w:rsid w:val="00061A19"/>
    <w:rsid w:val="00073331"/>
    <w:rsid w:val="0008634D"/>
    <w:rsid w:val="000A4E57"/>
    <w:rsid w:val="00112A95"/>
    <w:rsid w:val="0012516B"/>
    <w:rsid w:val="00135C38"/>
    <w:rsid w:val="00147789"/>
    <w:rsid w:val="00166AE4"/>
    <w:rsid w:val="0018305B"/>
    <w:rsid w:val="00187387"/>
    <w:rsid w:val="00194D18"/>
    <w:rsid w:val="001E54C6"/>
    <w:rsid w:val="001E6F71"/>
    <w:rsid w:val="002E3C01"/>
    <w:rsid w:val="003151EA"/>
    <w:rsid w:val="00397DAE"/>
    <w:rsid w:val="003D1DCA"/>
    <w:rsid w:val="004203AC"/>
    <w:rsid w:val="00421AAF"/>
    <w:rsid w:val="00424700"/>
    <w:rsid w:val="00453226"/>
    <w:rsid w:val="0046343B"/>
    <w:rsid w:val="0048035F"/>
    <w:rsid w:val="004C373C"/>
    <w:rsid w:val="004C6A7A"/>
    <w:rsid w:val="004D78C3"/>
    <w:rsid w:val="004F74BB"/>
    <w:rsid w:val="005024ED"/>
    <w:rsid w:val="005220C3"/>
    <w:rsid w:val="0057548B"/>
    <w:rsid w:val="005A5BAB"/>
    <w:rsid w:val="005A676D"/>
    <w:rsid w:val="00601FB9"/>
    <w:rsid w:val="00657841"/>
    <w:rsid w:val="0067739D"/>
    <w:rsid w:val="006B10A1"/>
    <w:rsid w:val="006E7744"/>
    <w:rsid w:val="0076636C"/>
    <w:rsid w:val="00766C2C"/>
    <w:rsid w:val="007B3525"/>
    <w:rsid w:val="007F4551"/>
    <w:rsid w:val="008C0311"/>
    <w:rsid w:val="008D52CF"/>
    <w:rsid w:val="008E0A3C"/>
    <w:rsid w:val="008E1AB4"/>
    <w:rsid w:val="008F5875"/>
    <w:rsid w:val="00911508"/>
    <w:rsid w:val="009555ED"/>
    <w:rsid w:val="00995DFF"/>
    <w:rsid w:val="009C7C9F"/>
    <w:rsid w:val="009E75CF"/>
    <w:rsid w:val="00A12383"/>
    <w:rsid w:val="00A23FCC"/>
    <w:rsid w:val="00A73EB2"/>
    <w:rsid w:val="00AB1A54"/>
    <w:rsid w:val="00B101E2"/>
    <w:rsid w:val="00B84000"/>
    <w:rsid w:val="00BE0147"/>
    <w:rsid w:val="00C11951"/>
    <w:rsid w:val="00C12890"/>
    <w:rsid w:val="00C20568"/>
    <w:rsid w:val="00C57529"/>
    <w:rsid w:val="00C8130A"/>
    <w:rsid w:val="00CA36A4"/>
    <w:rsid w:val="00CB414F"/>
    <w:rsid w:val="00CB4298"/>
    <w:rsid w:val="00CD7BD1"/>
    <w:rsid w:val="00CF3143"/>
    <w:rsid w:val="00D03B69"/>
    <w:rsid w:val="00D044B5"/>
    <w:rsid w:val="00D909BD"/>
    <w:rsid w:val="00D95EB1"/>
    <w:rsid w:val="00DE4113"/>
    <w:rsid w:val="00EC6688"/>
    <w:rsid w:val="00EF22F3"/>
    <w:rsid w:val="00F962AA"/>
    <w:rsid w:val="00FB6B71"/>
    <w:rsid w:val="00FD1CF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Grid" w:semiHidden="0" w:uiPriority="3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Calibri" w:eastAsia="Calibri" w:hAnsi="Calibr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delista1">
    <w:name w:val="Párrafo de lista1"/>
    <w:basedOn w:val="Normal"/>
    <w:uiPriority w:val="34"/>
    <w:qFormat/>
    <w:pPr>
      <w:ind w:left="720"/>
      <w:contextualSpacing/>
    </w:pPr>
  </w:style>
  <w:style w:type="paragraph" w:styleId="Textodeglobo">
    <w:name w:val="Balloon Text"/>
    <w:basedOn w:val="Normal"/>
    <w:link w:val="TextodegloboCar"/>
    <w:semiHidden/>
    <w:unhideWhenUsed/>
    <w:rsid w:val="005024ED"/>
    <w:pPr>
      <w:spacing w:after="0" w:line="240" w:lineRule="auto"/>
    </w:pPr>
    <w:rPr>
      <w:rFonts w:ascii="Tahoma" w:hAnsi="Tahoma" w:cs="Tahoma"/>
      <w:sz w:val="16"/>
      <w:szCs w:val="16"/>
    </w:rPr>
  </w:style>
  <w:style w:type="character" w:customStyle="1" w:styleId="TextodegloboCar">
    <w:name w:val="Texto de globo Car"/>
    <w:link w:val="Textodeglobo"/>
    <w:semiHidden/>
    <w:rsid w:val="005024ED"/>
    <w:rPr>
      <w:rFonts w:ascii="Tahoma" w:eastAsia="Calibri" w:hAnsi="Tahoma" w:cs="Tahoma"/>
      <w:sz w:val="16"/>
      <w:szCs w:val="16"/>
      <w:lang w:eastAsia="en-US"/>
    </w:rPr>
  </w:style>
  <w:style w:type="character" w:styleId="Refdecomentario">
    <w:name w:val="annotation reference"/>
    <w:semiHidden/>
    <w:unhideWhenUsed/>
    <w:rsid w:val="005024ED"/>
    <w:rPr>
      <w:sz w:val="16"/>
      <w:szCs w:val="16"/>
    </w:rPr>
  </w:style>
  <w:style w:type="paragraph" w:styleId="Textocomentario">
    <w:name w:val="annotation text"/>
    <w:basedOn w:val="Normal"/>
    <w:link w:val="TextocomentarioCar"/>
    <w:semiHidden/>
    <w:unhideWhenUsed/>
    <w:rsid w:val="005024ED"/>
    <w:rPr>
      <w:sz w:val="20"/>
      <w:szCs w:val="20"/>
    </w:rPr>
  </w:style>
  <w:style w:type="character" w:customStyle="1" w:styleId="TextocomentarioCar">
    <w:name w:val="Texto comentario Car"/>
    <w:link w:val="Textocomentario"/>
    <w:semiHidden/>
    <w:rsid w:val="005024ED"/>
    <w:rPr>
      <w:rFonts w:ascii="Calibri" w:eastAsia="Calibri" w:hAnsi="Calibri"/>
      <w:lang w:eastAsia="en-US"/>
    </w:rPr>
  </w:style>
  <w:style w:type="paragraph" w:styleId="Asuntodelcomentario">
    <w:name w:val="annotation subject"/>
    <w:basedOn w:val="Textocomentario"/>
    <w:next w:val="Textocomentario"/>
    <w:link w:val="AsuntodelcomentarioCar"/>
    <w:semiHidden/>
    <w:unhideWhenUsed/>
    <w:rsid w:val="005024ED"/>
    <w:rPr>
      <w:b/>
      <w:bCs/>
    </w:rPr>
  </w:style>
  <w:style w:type="character" w:customStyle="1" w:styleId="AsuntodelcomentarioCar">
    <w:name w:val="Asunto del comentario Car"/>
    <w:link w:val="Asuntodelcomentario"/>
    <w:semiHidden/>
    <w:rsid w:val="005024ED"/>
    <w:rPr>
      <w:rFonts w:ascii="Calibri" w:eastAsia="Calibri" w:hAnsi="Calibri"/>
      <w:b/>
      <w:bCs/>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1431655798</TotalTime>
  <Pages>5</Pages>
  <Words>2333</Words>
  <Characters>13302</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GEOSTATISTICAL MODELLING USING NON-EUCLIDEAN DISTANCES AND SPATIAL DEMARCATIONS. A CASE STUDY FROM THE ANALYSIS OF CHEMICAL SOIL COMPOSITION IN ARCHAEOLOGICAL FLOORS IN TEOTIHUACÁN (MÉXICO). </vt:lpstr>
    </vt:vector>
  </TitlesOfParts>
  <Company/>
  <LinksUpToDate>false</LinksUpToDate>
  <CharactersWithSpaces>15604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GEOSTATISTICAL MODELLING USING NON-EUCLIDEAN DISTANCES AND SPATIAL DEMARCATIONS. A CASE STUDY FROM THE ANALYSIS OF CHEMICAL SOIL COMPOSITION IN ARCHAEOLOGICAL FLOORS IN TEOTIHUACÁN (MÉXICO). </dc:title>
  <dc:creator>Joan Negre Pérez</dc:creator>
  <cp:lastModifiedBy>Facundo Muñoz</cp:lastModifiedBy>
  <cp:revision>1</cp:revision>
  <dcterms:created xsi:type="dcterms:W3CDTF">2379-05-23T21:51:00Z</dcterms:created>
  <dcterms:modified xsi:type="dcterms:W3CDTF">2015-06-10T13:11:00Z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1036-9.1.0.4953</vt:lpwstr>
  </property>
</Properties>
</file>